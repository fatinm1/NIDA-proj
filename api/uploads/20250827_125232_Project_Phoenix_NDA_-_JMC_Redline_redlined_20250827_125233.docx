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1B4D6" w14:textId="77777777" w:rsidR="0062091C" w:rsidRPr="00DB49F1" w:rsidRDefault="0062091C">
      <w:pPr>
        <w:spacing w:after="80"/>
        <w:jc w:val="right"/>
        <w:rPr>
          <w:rFonts w:ascii="Lora" w:eastAsiaTheme="minorEastAsia" w:hAnsi="Lora"/>
          <w:b/>
          <w:sz w:val="16"/>
          <w:szCs w:val="16"/>
          <w:lang w:eastAsia="ko-KR"/>
        </w:rPr>
      </w:pPr>
    </w:p>
    <w:p w14:paraId="4BA38082" w14:textId="77777777" w:rsidR="0062091C" w:rsidRPr="00532113" w:rsidRDefault="0062091C">
      <w:pPr>
        <w:spacing w:after="80"/>
        <w:ind w:firstLine="720"/>
        <w:jc w:val="center"/>
        <w:rPr>
          <w:rFonts w:ascii="Lora" w:hAnsi="Lora"/>
          <w:b/>
          <w:sz w:val="16"/>
          <w:szCs w:val="16"/>
        </w:rPr>
      </w:pPr>
      <w:r w:rsidRPr="00532113">
        <w:rPr>
          <w:rFonts w:ascii="Lora" w:hAnsi="Lora"/>
          <w:b/>
          <w:sz w:val="16"/>
          <w:szCs w:val="16"/>
        </w:rPr>
        <w:t>NON-DISCLOSURE AGREEMENT</w:t>
      </w:r>
    </w:p>
    <w:p w14:paraId="5A85E45A" w14:textId="77777777" w:rsidR="0062091C" w:rsidRPr="00532113" w:rsidRDefault="0062091C" w:rsidP="00BF3407">
      <w:pPr>
        <w:tabs>
          <w:tab w:val="left" w:pos="9180"/>
        </w:tabs>
        <w:rPr>
          <w:rFonts w:ascii="Lora" w:hAnsi="Lora"/>
          <w:b/>
          <w:sz w:val="16"/>
          <w:szCs w:val="16"/>
          <w:u w:val="single"/>
        </w:rPr>
      </w:pPr>
    </w:p>
    <w:p w14:paraId="5D962477" w14:textId="1CFA7876" w:rsidR="0062091C" w:rsidRPr="00532113" w:rsidRDefault="000F25A5" w:rsidP="00BF3407">
      <w:pPr>
        <w:tabs>
          <w:tab w:val="left" w:pos="10080"/>
        </w:tabs>
        <w:rPr>
          <w:rFonts w:ascii="Lora" w:hAnsi="Lora"/>
          <w:sz w:val="16"/>
          <w:szCs w:val="16"/>
        </w:rPr>
      </w:pPr>
      <w:r w:rsidRPr="00532113">
        <w:rPr>
          <w:rFonts w:ascii="Lora" w:hAnsi="Lora"/>
          <w:sz w:val="16"/>
          <w:szCs w:val="16"/>
        </w:rPr>
        <w:t>This nondisclosure agreement (the “</w:t>
      </w:r>
      <w:r w:rsidRPr="00532113">
        <w:rPr>
          <w:rFonts w:ascii="Lora" w:hAnsi="Lora"/>
          <w:b/>
          <w:sz w:val="16"/>
          <w:szCs w:val="16"/>
        </w:rPr>
        <w:t>Agreement</w:t>
      </w:r>
      <w:r w:rsidRPr="00532113">
        <w:rPr>
          <w:rFonts w:ascii="Lora" w:hAnsi="Lora"/>
          <w:sz w:val="16"/>
          <w:szCs w:val="16"/>
        </w:rPr>
        <w:t xml:space="preserve">”) is entered into as of </w:t>
      </w:r>
      <w:r w:rsidR="007C110A">
        <w:rPr>
          <w:rFonts w:ascii="Lora" w:hAnsi="Lora"/>
          <w:sz w:val="16"/>
          <w:szCs w:val="16"/>
        </w:rPr>
        <w:t>October</w:t>
      </w:r>
      <w:r w:rsidR="00527E6C">
        <w:rPr>
          <w:rFonts w:ascii="Lora" w:hAnsi="Lora"/>
          <w:sz w:val="16"/>
          <w:szCs w:val="16"/>
        </w:rPr>
        <w:t xml:space="preserve"> </w:t>
      </w:r>
      <w:ins w:id="0" w:author="Author">
        <w:r w:rsidR="006B2DEA" w:rsidRPr="006B2DEA">
          <w:rPr>
            <w:rFonts w:ascii="Lora" w:hAnsi="Lora"/>
            <w:sz w:val="16"/>
            <w:szCs w:val="16"/>
            <w:u w:val="single"/>
            <w:rPrChange w:id="1" w:author="Author">
              <w:rPr>
                <w:rFonts w:ascii="Lora" w:hAnsi="Lora"/>
                <w:sz w:val="16"/>
                <w:szCs w:val="16"/>
              </w:rPr>
            </w:rPrChange>
          </w:rPr>
          <w:t xml:space="preserve"> </w:t>
        </w:r>
        <w:r w:rsidR="006B2DEA">
          <w:rPr>
            <w:rFonts w:ascii="Lora" w:hAnsi="Lora"/>
            <w:sz w:val="16"/>
            <w:szCs w:val="16"/>
            <w:u w:val="single"/>
          </w:rPr>
          <w:t xml:space="preserve">21 </w:t>
        </w:r>
      </w:ins>
      <w:del w:id="2" w:author="Author">
        <w:r w:rsidR="003A0EF9" w:rsidDel="006B2DEA">
          <w:rPr>
            <w:rFonts w:ascii="Lora" w:hAnsi="Lora"/>
            <w:sz w:val="16"/>
            <w:szCs w:val="16"/>
          </w:rPr>
          <w:delText>__</w:delText>
        </w:r>
      </w:del>
      <w:r w:rsidR="00527E6C">
        <w:rPr>
          <w:rFonts w:ascii="Lora" w:hAnsi="Lora"/>
          <w:sz w:val="16"/>
          <w:szCs w:val="16"/>
        </w:rPr>
        <w:t>, 2024</w:t>
      </w:r>
      <w:r w:rsidR="00121039" w:rsidRPr="00532113">
        <w:rPr>
          <w:rFonts w:ascii="Lora" w:hAnsi="Lora"/>
          <w:sz w:val="16"/>
          <w:szCs w:val="16"/>
        </w:rPr>
        <w:t xml:space="preserve"> </w:t>
      </w:r>
      <w:r w:rsidRPr="00532113">
        <w:rPr>
          <w:rFonts w:ascii="Lora" w:hAnsi="Lora"/>
          <w:sz w:val="16"/>
          <w:szCs w:val="16"/>
        </w:rPr>
        <w:t>between Welch</w:t>
      </w:r>
      <w:r w:rsidR="00674689" w:rsidRPr="00532113">
        <w:rPr>
          <w:rFonts w:ascii="Lora" w:hAnsi="Lora"/>
          <w:sz w:val="16"/>
          <w:szCs w:val="16"/>
        </w:rPr>
        <w:t xml:space="preserve"> Capital Partners </w:t>
      </w:r>
      <w:r w:rsidRPr="00532113">
        <w:rPr>
          <w:rFonts w:ascii="Lora" w:hAnsi="Lora"/>
          <w:sz w:val="16"/>
          <w:szCs w:val="16"/>
        </w:rPr>
        <w:t xml:space="preserve">Inc. </w:t>
      </w:r>
      <w:r w:rsidR="00020783" w:rsidRPr="00532113">
        <w:rPr>
          <w:rFonts w:ascii="Lora" w:hAnsi="Lora"/>
          <w:sz w:val="16"/>
          <w:szCs w:val="16"/>
        </w:rPr>
        <w:t>("</w:t>
      </w:r>
      <w:r w:rsidRPr="00532113">
        <w:rPr>
          <w:rFonts w:ascii="Lora" w:hAnsi="Lora"/>
          <w:b/>
          <w:sz w:val="16"/>
          <w:szCs w:val="16"/>
        </w:rPr>
        <w:t>W</w:t>
      </w:r>
      <w:r w:rsidR="00674689" w:rsidRPr="00532113">
        <w:rPr>
          <w:rFonts w:ascii="Lora" w:hAnsi="Lora"/>
          <w:b/>
          <w:sz w:val="16"/>
          <w:szCs w:val="16"/>
        </w:rPr>
        <w:t>CP</w:t>
      </w:r>
      <w:r w:rsidR="00020783" w:rsidRPr="00532113">
        <w:rPr>
          <w:rFonts w:ascii="Lora" w:hAnsi="Lora"/>
          <w:sz w:val="16"/>
          <w:szCs w:val="16"/>
        </w:rPr>
        <w:t>")</w:t>
      </w:r>
      <w:r w:rsidRPr="00532113">
        <w:rPr>
          <w:rFonts w:ascii="Lora" w:hAnsi="Lora"/>
          <w:sz w:val="16"/>
          <w:szCs w:val="16"/>
        </w:rPr>
        <w:t xml:space="preserve"> on behalf of itself and its client (the “</w:t>
      </w:r>
      <w:r w:rsidR="00F96D18">
        <w:rPr>
          <w:rFonts w:ascii="Lora" w:hAnsi="Lora"/>
          <w:b/>
          <w:sz w:val="16"/>
          <w:szCs w:val="16"/>
        </w:rPr>
        <w:t>Company</w:t>
      </w:r>
      <w:r w:rsidRPr="00532113">
        <w:rPr>
          <w:rFonts w:ascii="Lora" w:hAnsi="Lora"/>
          <w:sz w:val="16"/>
          <w:szCs w:val="16"/>
        </w:rPr>
        <w:t>”), whose name shall be provided to the Recipient (as hereinafter defined) upon execution of this Agreement</w:t>
      </w:r>
      <w:r w:rsidR="00BF3407" w:rsidRPr="00532113">
        <w:rPr>
          <w:rFonts w:ascii="Lora" w:hAnsi="Lora"/>
          <w:sz w:val="16"/>
          <w:szCs w:val="16"/>
        </w:rPr>
        <w:t xml:space="preserve">, </w:t>
      </w:r>
      <w:r w:rsidR="0062091C" w:rsidRPr="00532113">
        <w:rPr>
          <w:rFonts w:ascii="Lora" w:hAnsi="Lora"/>
          <w:sz w:val="16"/>
          <w:szCs w:val="16"/>
        </w:rPr>
        <w:t>and</w:t>
      </w:r>
      <w:r w:rsidR="00BF3407" w:rsidRPr="00A4550C">
        <w:rPr>
          <w:rFonts w:ascii="Lora" w:hAnsi="Lora"/>
          <w:sz w:val="16"/>
          <w:szCs w:val="16"/>
        </w:rPr>
        <w:t xml:space="preserve"> </w:t>
      </w:r>
      <w:del w:id="3" w:author="Author">
        <w:r w:rsidR="003A0EF9" w:rsidRPr="006B2DEA" w:rsidDel="006B2DEA">
          <w:rPr>
            <w:rFonts w:ascii="Lora" w:hAnsi="Lora"/>
            <w:sz w:val="16"/>
            <w:szCs w:val="16"/>
            <w:u w:val="single"/>
            <w:rPrChange w:id="4" w:author="Author">
              <w:rPr>
                <w:rFonts w:ascii="Lora" w:hAnsi="Lora"/>
                <w:sz w:val="16"/>
                <w:szCs w:val="16"/>
              </w:rPr>
            </w:rPrChange>
          </w:rPr>
          <w:delText>_____</w:delText>
        </w:r>
        <w:r w:rsidR="00121039" w:rsidRPr="00A4550C" w:rsidDel="006B2DEA">
          <w:rPr>
            <w:rFonts w:ascii="Lora" w:hAnsi="Lora"/>
            <w:sz w:val="16"/>
            <w:szCs w:val="16"/>
          </w:rPr>
          <w:delText xml:space="preserve"> </w:delText>
        </w:r>
      </w:del>
      <w:ins w:id="5" w:author="Author">
        <w:r w:rsidR="006B2DEA">
          <w:rPr>
            <w:rFonts w:ascii="Lora" w:hAnsi="Lora"/>
            <w:sz w:val="16"/>
            <w:szCs w:val="16"/>
            <w:u w:val="single"/>
          </w:rPr>
          <w:t xml:space="preserve"> JMC Investment LLC </w:t>
        </w:r>
        <w:r w:rsidR="006B2DEA" w:rsidRPr="00A4550C">
          <w:rPr>
            <w:rFonts w:ascii="Lora" w:hAnsi="Lora"/>
            <w:sz w:val="16"/>
            <w:szCs w:val="16"/>
          </w:rPr>
          <w:t xml:space="preserve"> </w:t>
        </w:r>
      </w:ins>
      <w:r w:rsidR="0062091C" w:rsidRPr="00A4550C">
        <w:rPr>
          <w:rFonts w:ascii="Lora" w:hAnsi="Lora"/>
          <w:sz w:val="16"/>
          <w:szCs w:val="16"/>
        </w:rPr>
        <w:t>(</w:t>
      </w:r>
      <w:r w:rsidRPr="00A4550C">
        <w:rPr>
          <w:rFonts w:ascii="Lora" w:hAnsi="Lora"/>
          <w:sz w:val="16"/>
          <w:szCs w:val="16"/>
        </w:rPr>
        <w:t>th</w:t>
      </w:r>
      <w:r w:rsidRPr="00532113">
        <w:rPr>
          <w:rFonts w:ascii="Lora" w:hAnsi="Lora"/>
          <w:sz w:val="16"/>
          <w:szCs w:val="16"/>
        </w:rPr>
        <w:t xml:space="preserve">e </w:t>
      </w:r>
      <w:r w:rsidR="0062091C" w:rsidRPr="00532113">
        <w:rPr>
          <w:rFonts w:ascii="Lora" w:hAnsi="Lora"/>
          <w:sz w:val="16"/>
          <w:szCs w:val="16"/>
        </w:rPr>
        <w:t>"</w:t>
      </w:r>
      <w:r w:rsidR="0062091C" w:rsidRPr="00532113">
        <w:rPr>
          <w:rFonts w:ascii="Lora" w:hAnsi="Lora"/>
          <w:b/>
          <w:bCs/>
          <w:sz w:val="16"/>
          <w:szCs w:val="16"/>
        </w:rPr>
        <w:t>Recipient</w:t>
      </w:r>
      <w:r w:rsidR="00D11539" w:rsidRPr="00532113">
        <w:rPr>
          <w:rFonts w:ascii="Lora" w:hAnsi="Lora"/>
          <w:sz w:val="16"/>
          <w:szCs w:val="16"/>
        </w:rPr>
        <w:t>")</w:t>
      </w:r>
      <w:r w:rsidRPr="00532113">
        <w:rPr>
          <w:rFonts w:ascii="Lora" w:hAnsi="Lora"/>
          <w:sz w:val="16"/>
          <w:szCs w:val="16"/>
        </w:rPr>
        <w:t xml:space="preserve">. </w:t>
      </w:r>
      <w:r w:rsidR="00674689" w:rsidRPr="00532113">
        <w:rPr>
          <w:rFonts w:ascii="Lora" w:hAnsi="Lora"/>
          <w:sz w:val="16"/>
          <w:szCs w:val="16"/>
        </w:rPr>
        <w:t>WCP</w:t>
      </w:r>
      <w:r w:rsidRPr="00532113">
        <w:rPr>
          <w:rFonts w:ascii="Lora" w:hAnsi="Lora"/>
          <w:sz w:val="16"/>
          <w:szCs w:val="16"/>
        </w:rPr>
        <w:t xml:space="preserve"> and the Recipient</w:t>
      </w:r>
      <w:r w:rsidR="00D11539" w:rsidRPr="00532113">
        <w:rPr>
          <w:rFonts w:ascii="Lora" w:hAnsi="Lora"/>
          <w:sz w:val="16"/>
          <w:szCs w:val="16"/>
        </w:rPr>
        <w:t xml:space="preserve"> </w:t>
      </w:r>
      <w:r w:rsidR="0062091C" w:rsidRPr="00532113">
        <w:rPr>
          <w:rFonts w:ascii="Lora" w:hAnsi="Lora"/>
          <w:sz w:val="16"/>
          <w:szCs w:val="16"/>
        </w:rPr>
        <w:t xml:space="preserve">are engaged in discussions and/or other activities which may involve disclosure of certain information to Recipient by </w:t>
      </w:r>
      <w:r w:rsidR="00674689" w:rsidRPr="00532113">
        <w:rPr>
          <w:rFonts w:ascii="Lora" w:hAnsi="Lora"/>
          <w:sz w:val="16"/>
          <w:szCs w:val="16"/>
        </w:rPr>
        <w:t>WCP</w:t>
      </w:r>
      <w:r w:rsidR="000C20CE" w:rsidRPr="00532113">
        <w:rPr>
          <w:rFonts w:ascii="Lora" w:hAnsi="Lora"/>
          <w:sz w:val="16"/>
          <w:szCs w:val="16"/>
        </w:rPr>
        <w:t xml:space="preserve"> and/or the </w:t>
      </w:r>
      <w:r w:rsidR="00F96D18">
        <w:rPr>
          <w:rFonts w:ascii="Lora" w:hAnsi="Lora"/>
          <w:sz w:val="16"/>
          <w:szCs w:val="16"/>
        </w:rPr>
        <w:t>Company</w:t>
      </w:r>
      <w:r w:rsidR="00B62924" w:rsidRPr="00532113">
        <w:rPr>
          <w:rFonts w:ascii="Lora" w:hAnsi="Lora"/>
          <w:sz w:val="16"/>
          <w:szCs w:val="16"/>
        </w:rPr>
        <w:t xml:space="preserve">, such discussions to be known as Project </w:t>
      </w:r>
      <w:r w:rsidR="00E1126B">
        <w:rPr>
          <w:rFonts w:ascii="Lora" w:hAnsi="Lora"/>
          <w:sz w:val="16"/>
          <w:szCs w:val="16"/>
        </w:rPr>
        <w:t>Phoenix</w:t>
      </w:r>
      <w:r w:rsidR="0062091C" w:rsidRPr="00532113">
        <w:rPr>
          <w:rFonts w:ascii="Lora" w:hAnsi="Lora"/>
          <w:sz w:val="16"/>
          <w:szCs w:val="16"/>
        </w:rPr>
        <w:t>, and hereby agree as follows:</w:t>
      </w:r>
    </w:p>
    <w:p w14:paraId="6401C5EA" w14:textId="77777777" w:rsidR="00891C3C" w:rsidRPr="00532113" w:rsidRDefault="00891C3C" w:rsidP="005F6695">
      <w:pPr>
        <w:tabs>
          <w:tab w:val="left" w:pos="540"/>
          <w:tab w:val="left" w:pos="10080"/>
        </w:tabs>
        <w:jc w:val="both"/>
        <w:rPr>
          <w:rFonts w:ascii="Lora" w:hAnsi="Lora"/>
          <w:i/>
          <w:sz w:val="16"/>
          <w:szCs w:val="16"/>
        </w:rPr>
      </w:pPr>
    </w:p>
    <w:p w14:paraId="3312964C" w14:textId="575C1076" w:rsidR="0062091C" w:rsidRPr="00532113" w:rsidRDefault="0062091C" w:rsidP="00833941">
      <w:pPr>
        <w:numPr>
          <w:ilvl w:val="0"/>
          <w:numId w:val="2"/>
        </w:numPr>
        <w:tabs>
          <w:tab w:val="left" w:pos="540"/>
          <w:tab w:val="left" w:pos="10080"/>
        </w:tabs>
        <w:jc w:val="both"/>
        <w:rPr>
          <w:rFonts w:ascii="Lora" w:hAnsi="Lora"/>
          <w:i/>
          <w:sz w:val="16"/>
          <w:szCs w:val="16"/>
        </w:rPr>
      </w:pPr>
      <w:r w:rsidRPr="00532113">
        <w:rPr>
          <w:rFonts w:ascii="Lora" w:hAnsi="Lora"/>
          <w:sz w:val="16"/>
          <w:szCs w:val="16"/>
        </w:rPr>
        <w:t>"Activity" shall mean discussions and exchange of information related</w:t>
      </w:r>
      <w:r w:rsidR="004D6AED" w:rsidRPr="00532113">
        <w:rPr>
          <w:rFonts w:ascii="Lora" w:hAnsi="Lora"/>
          <w:sz w:val="16"/>
          <w:szCs w:val="16"/>
        </w:rPr>
        <w:t xml:space="preserve"> to</w:t>
      </w:r>
      <w:r w:rsidR="00BF4E35" w:rsidRPr="00532113">
        <w:rPr>
          <w:rFonts w:ascii="Lora" w:hAnsi="Lora"/>
          <w:sz w:val="16"/>
          <w:szCs w:val="16"/>
        </w:rPr>
        <w:t xml:space="preserve"> </w:t>
      </w:r>
      <w:r w:rsidR="00B034B1">
        <w:rPr>
          <w:rFonts w:ascii="Lora" w:hAnsi="Lora"/>
          <w:sz w:val="16"/>
          <w:szCs w:val="16"/>
        </w:rPr>
        <w:t xml:space="preserve">Project </w:t>
      </w:r>
      <w:r w:rsidR="00E1126B">
        <w:rPr>
          <w:rFonts w:ascii="Lora" w:hAnsi="Lora"/>
          <w:sz w:val="16"/>
          <w:szCs w:val="16"/>
        </w:rPr>
        <w:t>Phoenix</w:t>
      </w:r>
      <w:r w:rsidR="003D5452" w:rsidRPr="00532113">
        <w:rPr>
          <w:rFonts w:ascii="Lora" w:hAnsi="Lora"/>
          <w:sz w:val="16"/>
          <w:szCs w:val="16"/>
        </w:rPr>
        <w:t>.</w:t>
      </w:r>
    </w:p>
    <w:p w14:paraId="6B1CB7D9" w14:textId="55665BA9" w:rsidR="0062091C" w:rsidRPr="00532113" w:rsidRDefault="0062091C"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 xml:space="preserve">"Confidential Information" shall mean any information related in any way to the business or technical affairs of </w:t>
      </w:r>
      <w:r w:rsidR="000C20CE" w:rsidRPr="00532113">
        <w:rPr>
          <w:rFonts w:ascii="Lora" w:hAnsi="Lora"/>
          <w:sz w:val="16"/>
          <w:szCs w:val="16"/>
        </w:rPr>
        <w:t xml:space="preserve">the </w:t>
      </w:r>
      <w:r w:rsidR="00F96D18">
        <w:rPr>
          <w:rFonts w:ascii="Lora" w:hAnsi="Lora"/>
          <w:sz w:val="16"/>
          <w:szCs w:val="16"/>
        </w:rPr>
        <w:t>Company</w:t>
      </w:r>
      <w:r w:rsidR="008E709E" w:rsidRPr="00532113">
        <w:rPr>
          <w:rFonts w:ascii="Lora" w:hAnsi="Lora"/>
          <w:sz w:val="16"/>
          <w:szCs w:val="16"/>
        </w:rPr>
        <w:t xml:space="preserve"> </w:t>
      </w:r>
      <w:r w:rsidRPr="00532113">
        <w:rPr>
          <w:rFonts w:ascii="Lora" w:hAnsi="Lora"/>
          <w:sz w:val="16"/>
          <w:szCs w:val="16"/>
        </w:rPr>
        <w:t xml:space="preserve">including without limitation any trade secrets, operating and business data, processes, procedures, photographs, videos, graphs, tables, </w:t>
      </w:r>
      <w:r w:rsidR="006450DC" w:rsidRPr="00532113">
        <w:rPr>
          <w:rFonts w:ascii="Lora" w:hAnsi="Lora"/>
          <w:sz w:val="16"/>
          <w:szCs w:val="16"/>
        </w:rPr>
        <w:t>business concepts</w:t>
      </w:r>
      <w:r w:rsidR="00BF4E35" w:rsidRPr="00532113">
        <w:rPr>
          <w:rFonts w:ascii="Lora" w:hAnsi="Lora"/>
          <w:sz w:val="16"/>
          <w:szCs w:val="16"/>
        </w:rPr>
        <w:t>, business strategies,</w:t>
      </w:r>
      <w:r w:rsidR="006450DC" w:rsidRPr="00532113">
        <w:rPr>
          <w:rFonts w:ascii="Lora" w:hAnsi="Lora"/>
          <w:sz w:val="16"/>
          <w:szCs w:val="16"/>
        </w:rPr>
        <w:t xml:space="preserve"> supplier lists,</w:t>
      </w:r>
      <w:r w:rsidR="00BF4E35" w:rsidRPr="00532113">
        <w:rPr>
          <w:rFonts w:ascii="Lora" w:hAnsi="Lora"/>
          <w:sz w:val="16"/>
          <w:szCs w:val="16"/>
        </w:rPr>
        <w:t xml:space="preserve"> </w:t>
      </w:r>
      <w:r w:rsidR="00BF3407" w:rsidRPr="00532113">
        <w:rPr>
          <w:rFonts w:ascii="Lora" w:hAnsi="Lora"/>
          <w:sz w:val="16"/>
          <w:szCs w:val="16"/>
        </w:rPr>
        <w:t>client lists</w:t>
      </w:r>
      <w:r w:rsidR="00216E4B" w:rsidRPr="00532113">
        <w:rPr>
          <w:rFonts w:ascii="Lora" w:hAnsi="Lora"/>
          <w:sz w:val="16"/>
          <w:szCs w:val="16"/>
        </w:rPr>
        <w:t>, client information</w:t>
      </w:r>
      <w:r w:rsidR="008E709E" w:rsidRPr="00532113">
        <w:rPr>
          <w:rFonts w:ascii="Lora" w:hAnsi="Lora"/>
          <w:sz w:val="16"/>
          <w:szCs w:val="16"/>
        </w:rPr>
        <w:t>, patents, trade-marks, copyrights</w:t>
      </w:r>
      <w:r w:rsidRPr="00532113">
        <w:rPr>
          <w:rFonts w:ascii="Lora" w:hAnsi="Lora"/>
          <w:sz w:val="16"/>
          <w:szCs w:val="16"/>
        </w:rPr>
        <w:t xml:space="preserve"> or other information which could reasonably be considered as confidential and is disclosed orally, visually or in writing to Recipient by </w:t>
      </w:r>
      <w:r w:rsidR="000C20CE" w:rsidRPr="00532113">
        <w:rPr>
          <w:rFonts w:ascii="Lora" w:hAnsi="Lora"/>
          <w:sz w:val="16"/>
          <w:szCs w:val="16"/>
        </w:rPr>
        <w:t xml:space="preserve">either </w:t>
      </w:r>
      <w:r w:rsidR="00674689" w:rsidRPr="00532113">
        <w:rPr>
          <w:rFonts w:ascii="Lora" w:hAnsi="Lora"/>
          <w:sz w:val="16"/>
          <w:szCs w:val="16"/>
        </w:rPr>
        <w:t>WCP</w:t>
      </w:r>
      <w:r w:rsidR="000C20CE" w:rsidRPr="00532113">
        <w:rPr>
          <w:rFonts w:ascii="Lora" w:hAnsi="Lora"/>
          <w:sz w:val="16"/>
          <w:szCs w:val="16"/>
        </w:rPr>
        <w:t xml:space="preserve"> or the </w:t>
      </w:r>
      <w:r w:rsidR="00F96D18">
        <w:rPr>
          <w:rFonts w:ascii="Lora" w:hAnsi="Lora"/>
          <w:sz w:val="16"/>
          <w:szCs w:val="16"/>
        </w:rPr>
        <w:t>Company</w:t>
      </w:r>
      <w:r w:rsidRPr="00532113">
        <w:rPr>
          <w:rFonts w:ascii="Lora" w:hAnsi="Lora"/>
          <w:sz w:val="16"/>
          <w:szCs w:val="16"/>
        </w:rPr>
        <w:t xml:space="preserve"> or gathered by Recipient from inspection, whether disclosed before or after entering into this Agreement and whether or not designated orally, visually or in writing as confidential (or like designation) at the time of disclosure.  Without limiting the generality of the foregoing, Confidential Information shall include the terms of this Agreement, the fact of any disclosures made </w:t>
      </w:r>
      <w:proofErr w:type="gramStart"/>
      <w:r w:rsidRPr="00532113">
        <w:rPr>
          <w:rFonts w:ascii="Lora" w:hAnsi="Lora"/>
          <w:sz w:val="16"/>
          <w:szCs w:val="16"/>
        </w:rPr>
        <w:t>hereunder</w:t>
      </w:r>
      <w:proofErr w:type="gramEnd"/>
      <w:r w:rsidRPr="00532113">
        <w:rPr>
          <w:rFonts w:ascii="Lora" w:hAnsi="Lora"/>
          <w:sz w:val="16"/>
          <w:szCs w:val="16"/>
        </w:rPr>
        <w:t xml:space="preserve"> and the potential acquisition referred to herein.</w:t>
      </w:r>
    </w:p>
    <w:p w14:paraId="47C602A8" w14:textId="72A13E72" w:rsidR="00855A31" w:rsidRPr="00532113" w:rsidRDefault="00855A31"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“Person</w:t>
      </w:r>
      <w:r w:rsidR="007371E7" w:rsidRPr="00532113">
        <w:rPr>
          <w:rFonts w:ascii="Lora" w:hAnsi="Lora"/>
          <w:sz w:val="16"/>
          <w:szCs w:val="16"/>
        </w:rPr>
        <w:t>”</w:t>
      </w:r>
      <w:r w:rsidRPr="00532113">
        <w:rPr>
          <w:rFonts w:ascii="Lora" w:hAnsi="Lora"/>
          <w:sz w:val="16"/>
          <w:szCs w:val="16"/>
        </w:rPr>
        <w:t xml:space="preserve"> shall mean</w:t>
      </w:r>
      <w:r w:rsidR="007371E7" w:rsidRPr="00532113">
        <w:rPr>
          <w:rFonts w:ascii="Lora" w:hAnsi="Lora"/>
          <w:sz w:val="16"/>
          <w:szCs w:val="16"/>
        </w:rPr>
        <w:t xml:space="preserve"> a natural person, a corporation or a company of any kind, a partnership of any kind, a sole proprietorship, a trust, a joint venture, an association, an unincorporated association, an unincorporated syndicate, an unincorporated organization</w:t>
      </w:r>
      <w:r w:rsidR="00855442">
        <w:rPr>
          <w:rFonts w:ascii="Lora" w:hAnsi="Lora"/>
          <w:sz w:val="16"/>
          <w:szCs w:val="16"/>
        </w:rPr>
        <w:t>, a First Nation</w:t>
      </w:r>
      <w:r w:rsidR="007371E7" w:rsidRPr="00532113">
        <w:rPr>
          <w:rFonts w:ascii="Lora" w:hAnsi="Lora"/>
          <w:sz w:val="16"/>
          <w:szCs w:val="16"/>
        </w:rPr>
        <w:t xml:space="preserve"> or any other association, organization or entity of any kind.</w:t>
      </w:r>
      <w:r w:rsidRPr="00532113">
        <w:rPr>
          <w:rFonts w:ascii="Lora" w:hAnsi="Lora"/>
          <w:sz w:val="16"/>
          <w:szCs w:val="16"/>
        </w:rPr>
        <w:t xml:space="preserve"> </w:t>
      </w:r>
    </w:p>
    <w:p w14:paraId="1260C691" w14:textId="1C79F7BD" w:rsidR="0062091C" w:rsidRPr="00532113" w:rsidRDefault="0062091C"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 xml:space="preserve">Any Confidential Information received by Recipient shall be retained in confidence, disclosed only to </w:t>
      </w:r>
      <w:r w:rsidR="00BD1C9D">
        <w:rPr>
          <w:rFonts w:ascii="Lora" w:hAnsi="Lora"/>
          <w:sz w:val="16"/>
          <w:szCs w:val="16"/>
        </w:rPr>
        <w:t>its affiliates and its and their respective</w:t>
      </w:r>
      <w:r w:rsidR="00B01666">
        <w:rPr>
          <w:rFonts w:ascii="Lora" w:hAnsi="Lora"/>
          <w:sz w:val="16"/>
          <w:szCs w:val="16"/>
        </w:rPr>
        <w:t xml:space="preserve"> directors, officers, employees, agents, advisors, counsel</w:t>
      </w:r>
      <w:ins w:id="6" w:author="Author">
        <w:r w:rsidR="006B2DEA">
          <w:rPr>
            <w:rFonts w:ascii="Lora" w:hAnsi="Lora"/>
            <w:sz w:val="16"/>
            <w:szCs w:val="16"/>
          </w:rPr>
          <w:t xml:space="preserve">, portfolio companies, co-investors, prospective bank or institutional lenders, and other potential financing sources </w:t>
        </w:r>
      </w:ins>
      <w:del w:id="7" w:author="Author">
        <w:r w:rsidR="000D7074" w:rsidDel="006B2DEA">
          <w:rPr>
            <w:rFonts w:ascii="Lora" w:hAnsi="Lora"/>
            <w:sz w:val="16"/>
            <w:szCs w:val="16"/>
          </w:rPr>
          <w:delText xml:space="preserve"> and</w:delText>
        </w:r>
        <w:r w:rsidR="008D3394" w:rsidDel="006B2DEA">
          <w:rPr>
            <w:rFonts w:ascii="Lora" w:hAnsi="Lora"/>
            <w:sz w:val="16"/>
            <w:szCs w:val="16"/>
          </w:rPr>
          <w:delText xml:space="preserve"> lenders</w:delText>
        </w:r>
        <w:r w:rsidR="00B01666" w:rsidDel="006B2DEA">
          <w:rPr>
            <w:rFonts w:ascii="Lora" w:hAnsi="Lora"/>
            <w:sz w:val="16"/>
            <w:szCs w:val="16"/>
          </w:rPr>
          <w:delText xml:space="preserve"> </w:delText>
        </w:r>
      </w:del>
      <w:r w:rsidR="00B01666">
        <w:rPr>
          <w:rFonts w:ascii="Lora" w:hAnsi="Lora"/>
          <w:sz w:val="16"/>
          <w:szCs w:val="16"/>
        </w:rPr>
        <w:t>(collectively, “Representatives”)</w:t>
      </w:r>
      <w:r w:rsidR="001F7FC2" w:rsidRPr="00532113">
        <w:rPr>
          <w:rFonts w:ascii="Lora" w:hAnsi="Lora"/>
          <w:sz w:val="16"/>
          <w:szCs w:val="16"/>
        </w:rPr>
        <w:t xml:space="preserve"> </w:t>
      </w:r>
      <w:r w:rsidRPr="00532113">
        <w:rPr>
          <w:rFonts w:ascii="Lora" w:hAnsi="Lora"/>
          <w:sz w:val="16"/>
          <w:szCs w:val="16"/>
        </w:rPr>
        <w:t xml:space="preserve">of Recipient with a need to know, and used only in connection with the Activity.  </w:t>
      </w:r>
      <w:proofErr w:type="gramStart"/>
      <w:r w:rsidRPr="00532113">
        <w:rPr>
          <w:rFonts w:ascii="Lora" w:hAnsi="Lora"/>
          <w:sz w:val="16"/>
          <w:szCs w:val="16"/>
        </w:rPr>
        <w:t>Recipient</w:t>
      </w:r>
      <w:proofErr w:type="gramEnd"/>
      <w:r w:rsidRPr="00532113">
        <w:rPr>
          <w:rFonts w:ascii="Lora" w:hAnsi="Lora"/>
          <w:sz w:val="16"/>
          <w:szCs w:val="16"/>
        </w:rPr>
        <w:t xml:space="preserve"> </w:t>
      </w:r>
      <w:r w:rsidR="00D91CE1">
        <w:rPr>
          <w:rFonts w:ascii="Lora" w:hAnsi="Lora"/>
          <w:sz w:val="16"/>
          <w:szCs w:val="16"/>
        </w:rPr>
        <w:t xml:space="preserve">and Representatives </w:t>
      </w:r>
      <w:r w:rsidRPr="00532113">
        <w:rPr>
          <w:rFonts w:ascii="Lora" w:hAnsi="Lora"/>
          <w:sz w:val="16"/>
          <w:szCs w:val="16"/>
        </w:rPr>
        <w:t>shall use the same degree of care as it uses to protect its own confidential information of a similar nature, but no less than reasonable care, to prevent the unauthorized use, dissemination or publication of the Confidential Information.</w:t>
      </w:r>
    </w:p>
    <w:p w14:paraId="25AE72DB" w14:textId="77777777" w:rsidR="0062091C" w:rsidRPr="00532113" w:rsidRDefault="0062091C" w:rsidP="001F7F7A">
      <w:pPr>
        <w:numPr>
          <w:ilvl w:val="0"/>
          <w:numId w:val="2"/>
        </w:numPr>
        <w:tabs>
          <w:tab w:val="left" w:pos="540"/>
          <w:tab w:val="left" w:pos="9540"/>
        </w:tabs>
        <w:spacing w:before="120"/>
        <w:jc w:val="both"/>
        <w:rPr>
          <w:rFonts w:ascii="Lora" w:hAnsi="Lora"/>
          <w:color w:val="000000"/>
          <w:sz w:val="16"/>
          <w:szCs w:val="16"/>
        </w:rPr>
      </w:pPr>
      <w:r w:rsidRPr="00532113">
        <w:rPr>
          <w:rFonts w:ascii="Lora" w:hAnsi="Lora"/>
          <w:sz w:val="16"/>
          <w:szCs w:val="16"/>
        </w:rPr>
        <w:t>This Agreement shall apply in respect of disclos</w:t>
      </w:r>
      <w:r w:rsidR="001D11A9" w:rsidRPr="00532113">
        <w:rPr>
          <w:rFonts w:ascii="Lora" w:hAnsi="Lora"/>
          <w:sz w:val="16"/>
          <w:szCs w:val="16"/>
        </w:rPr>
        <w:t>ures made during the period of two</w:t>
      </w:r>
      <w:r w:rsidRPr="00532113">
        <w:rPr>
          <w:rFonts w:ascii="Lora" w:hAnsi="Lora"/>
          <w:sz w:val="16"/>
          <w:szCs w:val="16"/>
        </w:rPr>
        <w:t xml:space="preserve"> (</w:t>
      </w:r>
      <w:r w:rsidR="001D11A9" w:rsidRPr="00532113">
        <w:rPr>
          <w:rFonts w:ascii="Lora" w:hAnsi="Lora"/>
          <w:sz w:val="16"/>
          <w:szCs w:val="16"/>
        </w:rPr>
        <w:t>2</w:t>
      </w:r>
      <w:r w:rsidRPr="00532113">
        <w:rPr>
          <w:rFonts w:ascii="Lora" w:hAnsi="Lora"/>
          <w:sz w:val="16"/>
          <w:szCs w:val="16"/>
        </w:rPr>
        <w:t>) year</w:t>
      </w:r>
      <w:r w:rsidR="001D11A9" w:rsidRPr="00532113">
        <w:rPr>
          <w:rFonts w:ascii="Lora" w:hAnsi="Lora"/>
          <w:sz w:val="16"/>
          <w:szCs w:val="16"/>
        </w:rPr>
        <w:t>s</w:t>
      </w:r>
      <w:r w:rsidRPr="00532113">
        <w:rPr>
          <w:rFonts w:ascii="Lora" w:hAnsi="Lora"/>
          <w:sz w:val="16"/>
          <w:szCs w:val="16"/>
        </w:rPr>
        <w:t xml:space="preserve"> following the date of execution set forth below </w:t>
      </w:r>
      <w:proofErr w:type="gramStart"/>
      <w:r w:rsidRPr="00532113">
        <w:rPr>
          <w:rFonts w:ascii="Lora" w:hAnsi="Lora"/>
          <w:color w:val="000000"/>
          <w:sz w:val="16"/>
          <w:szCs w:val="16"/>
        </w:rPr>
        <w:t>subject</w:t>
      </w:r>
      <w:proofErr w:type="gramEnd"/>
      <w:r w:rsidRPr="00532113">
        <w:rPr>
          <w:rFonts w:ascii="Lora" w:hAnsi="Lora"/>
          <w:color w:val="000000"/>
          <w:sz w:val="16"/>
          <w:szCs w:val="16"/>
        </w:rPr>
        <w:t xml:space="preserve">, however, to the proviso that either party may terminate this Agreement at any time upon prior written notice to </w:t>
      </w:r>
      <w:r w:rsidRPr="00532113">
        <w:rPr>
          <w:rFonts w:ascii="Lora" w:hAnsi="Lora"/>
          <w:sz w:val="16"/>
          <w:szCs w:val="16"/>
        </w:rPr>
        <w:t>the</w:t>
      </w:r>
      <w:r w:rsidRPr="00532113">
        <w:rPr>
          <w:rFonts w:ascii="Lora" w:hAnsi="Lora"/>
          <w:color w:val="000000"/>
          <w:sz w:val="16"/>
          <w:szCs w:val="16"/>
        </w:rPr>
        <w:t xml:space="preserve"> other party</w:t>
      </w:r>
      <w:r w:rsidRPr="00532113">
        <w:rPr>
          <w:rFonts w:ascii="Lora" w:hAnsi="Lora"/>
          <w:sz w:val="16"/>
          <w:szCs w:val="16"/>
        </w:rPr>
        <w:t xml:space="preserve">. </w:t>
      </w:r>
      <w:r w:rsidRPr="00532113">
        <w:rPr>
          <w:rFonts w:ascii="Lora" w:hAnsi="Lora"/>
          <w:color w:val="000000"/>
          <w:sz w:val="16"/>
          <w:szCs w:val="16"/>
        </w:rPr>
        <w:t>Notwithstanding the expiry or termination of this Agreement for any reason, the terms of this Agreement, including without limitation, the obligations of confidentiality and restrictions on use shall continue to apply to all Confidential Information</w:t>
      </w:r>
      <w:r w:rsidR="0006191D" w:rsidRPr="00532113">
        <w:rPr>
          <w:rFonts w:ascii="Lora" w:hAnsi="Lora"/>
          <w:color w:val="000000"/>
          <w:sz w:val="16"/>
          <w:szCs w:val="16"/>
        </w:rPr>
        <w:t xml:space="preserve"> for two (2) years from the date hereof</w:t>
      </w:r>
      <w:r w:rsidRPr="00532113">
        <w:rPr>
          <w:rFonts w:ascii="Lora" w:hAnsi="Lora"/>
          <w:color w:val="000000"/>
          <w:sz w:val="16"/>
          <w:szCs w:val="16"/>
        </w:rPr>
        <w:t xml:space="preserve">. </w:t>
      </w:r>
    </w:p>
    <w:p w14:paraId="30790EA8" w14:textId="77777777" w:rsidR="00D02AC3" w:rsidRPr="00532113" w:rsidRDefault="0062091C" w:rsidP="00D02AC3">
      <w:pPr>
        <w:numPr>
          <w:ilvl w:val="0"/>
          <w:numId w:val="2"/>
        </w:numPr>
        <w:tabs>
          <w:tab w:val="left" w:pos="540"/>
          <w:tab w:val="left" w:pos="9540"/>
        </w:tabs>
        <w:spacing w:before="120"/>
        <w:jc w:val="both"/>
        <w:rPr>
          <w:rFonts w:ascii="Lora" w:hAnsi="Lora"/>
          <w:sz w:val="16"/>
          <w:szCs w:val="16"/>
        </w:rPr>
      </w:pPr>
      <w:bookmarkStart w:id="8" w:name="_Ref469555408"/>
      <w:r w:rsidRPr="00532113">
        <w:rPr>
          <w:rFonts w:ascii="Lora" w:hAnsi="Lora"/>
          <w:sz w:val="16"/>
          <w:szCs w:val="16"/>
        </w:rPr>
        <w:t xml:space="preserve">Recipient shall </w:t>
      </w:r>
      <w:r w:rsidRPr="00532113">
        <w:rPr>
          <w:rFonts w:ascii="Lora" w:hAnsi="Lora"/>
          <w:color w:val="000000"/>
          <w:sz w:val="16"/>
          <w:szCs w:val="16"/>
        </w:rPr>
        <w:t>not</w:t>
      </w:r>
      <w:r w:rsidRPr="00532113">
        <w:rPr>
          <w:rFonts w:ascii="Lora" w:hAnsi="Lora"/>
          <w:sz w:val="16"/>
          <w:szCs w:val="16"/>
        </w:rPr>
        <w:t xml:space="preserve"> be bound by the obligations restricting disclosure and use set forth in this Agreement with respect to Confidential Information, or any part thereof, which:</w:t>
      </w:r>
      <w:bookmarkEnd w:id="8"/>
      <w:r w:rsidR="00D02AC3" w:rsidRPr="00532113">
        <w:rPr>
          <w:rFonts w:ascii="Lora" w:hAnsi="Lora"/>
          <w:sz w:val="16"/>
          <w:szCs w:val="16"/>
        </w:rPr>
        <w:br/>
      </w:r>
    </w:p>
    <w:p w14:paraId="2F34075E" w14:textId="747C3DD5" w:rsidR="00D02AC3" w:rsidRPr="00532113" w:rsidRDefault="00D02AC3" w:rsidP="00D02AC3">
      <w:pPr>
        <w:pStyle w:val="BodyText"/>
        <w:ind w:left="540" w:firstLine="180"/>
        <w:rPr>
          <w:rFonts w:ascii="Lora" w:hAnsi="Lora"/>
          <w:sz w:val="16"/>
          <w:szCs w:val="16"/>
        </w:rPr>
      </w:pPr>
      <w:r w:rsidRPr="00532113">
        <w:rPr>
          <w:rFonts w:ascii="Lora" w:hAnsi="Lora"/>
          <w:sz w:val="16"/>
          <w:szCs w:val="16"/>
        </w:rPr>
        <w:t>a) was known by the Recipient</w:t>
      </w:r>
      <w:r w:rsidR="00C80981">
        <w:rPr>
          <w:rFonts w:ascii="Lora" w:hAnsi="Lora"/>
          <w:sz w:val="16"/>
          <w:szCs w:val="16"/>
        </w:rPr>
        <w:t xml:space="preserve"> and its Representatives</w:t>
      </w:r>
      <w:r w:rsidRPr="00532113">
        <w:rPr>
          <w:rFonts w:ascii="Lora" w:hAnsi="Lora"/>
          <w:sz w:val="16"/>
          <w:szCs w:val="16"/>
        </w:rPr>
        <w:t xml:space="preserve"> prior to disclosure, as evidenced by its business </w:t>
      </w:r>
      <w:proofErr w:type="gramStart"/>
      <w:r w:rsidRPr="00532113">
        <w:rPr>
          <w:rFonts w:ascii="Lora" w:hAnsi="Lora"/>
          <w:sz w:val="16"/>
          <w:szCs w:val="16"/>
        </w:rPr>
        <w:t>records;</w:t>
      </w:r>
      <w:proofErr w:type="gramEnd"/>
    </w:p>
    <w:p w14:paraId="7A0B6DCC" w14:textId="77777777" w:rsidR="00D02AC3" w:rsidRPr="00532113" w:rsidRDefault="00D02AC3" w:rsidP="00D02AC3">
      <w:pPr>
        <w:pStyle w:val="BodyText"/>
        <w:ind w:left="720"/>
        <w:rPr>
          <w:rFonts w:ascii="Lora" w:hAnsi="Lora"/>
          <w:sz w:val="16"/>
          <w:szCs w:val="16"/>
        </w:rPr>
      </w:pPr>
      <w:r w:rsidRPr="00532113">
        <w:rPr>
          <w:rFonts w:ascii="Lora" w:hAnsi="Lora"/>
          <w:sz w:val="16"/>
          <w:szCs w:val="16"/>
        </w:rPr>
        <w:t xml:space="preserve">b) was lawfully in the public domain prior to its disclosure, or becomes publicly available other than through a breach of this </w:t>
      </w:r>
      <w:proofErr w:type="gramStart"/>
      <w:r w:rsidRPr="00532113">
        <w:rPr>
          <w:rFonts w:ascii="Lora" w:hAnsi="Lora"/>
          <w:sz w:val="16"/>
          <w:szCs w:val="16"/>
        </w:rPr>
        <w:t>Agreement;</w:t>
      </w:r>
      <w:proofErr w:type="gramEnd"/>
    </w:p>
    <w:p w14:paraId="23802458" w14:textId="29C2D6CD" w:rsidR="00D02AC3" w:rsidRPr="00532113" w:rsidRDefault="00D02AC3" w:rsidP="00D02AC3">
      <w:pPr>
        <w:pStyle w:val="BodyText"/>
        <w:ind w:left="720"/>
        <w:rPr>
          <w:rFonts w:ascii="Lora" w:hAnsi="Lora"/>
          <w:sz w:val="16"/>
          <w:szCs w:val="16"/>
        </w:rPr>
      </w:pPr>
      <w:r w:rsidRPr="00532113">
        <w:rPr>
          <w:rFonts w:ascii="Lora" w:hAnsi="Lora"/>
          <w:sz w:val="16"/>
          <w:szCs w:val="16"/>
        </w:rPr>
        <w:t>c) was disclosed to Recipient</w:t>
      </w:r>
      <w:r w:rsidR="00C80981">
        <w:rPr>
          <w:rFonts w:ascii="Lora" w:hAnsi="Lora"/>
          <w:sz w:val="16"/>
          <w:szCs w:val="16"/>
        </w:rPr>
        <w:t xml:space="preserve"> or its Representatives</w:t>
      </w:r>
      <w:r w:rsidRPr="00532113">
        <w:rPr>
          <w:rFonts w:ascii="Lora" w:hAnsi="Lora"/>
          <w:sz w:val="16"/>
          <w:szCs w:val="16"/>
        </w:rPr>
        <w:t xml:space="preserve"> by a third party provided such third party or any other party from whom such third party receives such information is not in breach of any confidentiality obligation in respect of such </w:t>
      </w:r>
      <w:proofErr w:type="gramStart"/>
      <w:r w:rsidRPr="00532113">
        <w:rPr>
          <w:rFonts w:ascii="Lora" w:hAnsi="Lora"/>
          <w:sz w:val="16"/>
          <w:szCs w:val="16"/>
        </w:rPr>
        <w:t>information;</w:t>
      </w:r>
      <w:proofErr w:type="gramEnd"/>
    </w:p>
    <w:p w14:paraId="05FF19EA" w14:textId="29671A9F" w:rsidR="00D02AC3" w:rsidRPr="00532113" w:rsidRDefault="00D02AC3" w:rsidP="00D02AC3">
      <w:pPr>
        <w:pStyle w:val="BodyText"/>
        <w:ind w:left="540" w:firstLine="180"/>
        <w:rPr>
          <w:rFonts w:ascii="Lora" w:hAnsi="Lora"/>
          <w:sz w:val="16"/>
          <w:szCs w:val="16"/>
        </w:rPr>
      </w:pPr>
      <w:r w:rsidRPr="00532113">
        <w:rPr>
          <w:rFonts w:ascii="Lora" w:hAnsi="Lora"/>
          <w:sz w:val="16"/>
          <w:szCs w:val="16"/>
        </w:rPr>
        <w:t>d) is independently developed by Recipient</w:t>
      </w:r>
      <w:r w:rsidR="00C80981">
        <w:rPr>
          <w:rFonts w:ascii="Lora" w:hAnsi="Lora"/>
          <w:sz w:val="16"/>
          <w:szCs w:val="16"/>
        </w:rPr>
        <w:t xml:space="preserve"> or its Representatives</w:t>
      </w:r>
      <w:r w:rsidRPr="00532113">
        <w:rPr>
          <w:rFonts w:ascii="Lora" w:hAnsi="Lora"/>
          <w:sz w:val="16"/>
          <w:szCs w:val="16"/>
        </w:rPr>
        <w:t>, as evidenced by its business records; or</w:t>
      </w:r>
    </w:p>
    <w:p w14:paraId="2691E699" w14:textId="2964B67C" w:rsidR="00D02AC3" w:rsidRPr="00532113" w:rsidRDefault="00D02AC3" w:rsidP="00D02AC3">
      <w:pPr>
        <w:pStyle w:val="BodyText"/>
        <w:ind w:left="720"/>
        <w:rPr>
          <w:rFonts w:ascii="Lora" w:hAnsi="Lora"/>
          <w:sz w:val="16"/>
          <w:szCs w:val="16"/>
        </w:rPr>
      </w:pPr>
      <w:r w:rsidRPr="00532113">
        <w:rPr>
          <w:rFonts w:ascii="Lora" w:hAnsi="Lora"/>
          <w:sz w:val="16"/>
          <w:szCs w:val="16"/>
        </w:rPr>
        <w:t xml:space="preserve">e) is disclosed when such disclosure is compelled pursuant to legal, judicial, or administrative proceeding, or otherwise required by law, subject to the Recipient giving all reasonable prior notice to </w:t>
      </w:r>
      <w:r w:rsidR="00674689" w:rsidRPr="00532113">
        <w:rPr>
          <w:rFonts w:ascii="Lora" w:hAnsi="Lora"/>
          <w:sz w:val="16"/>
          <w:szCs w:val="16"/>
        </w:rPr>
        <w:t>WCP</w:t>
      </w:r>
      <w:r w:rsidR="001D11A9" w:rsidRPr="00532113">
        <w:rPr>
          <w:rFonts w:ascii="Lora" w:hAnsi="Lora"/>
          <w:sz w:val="16"/>
          <w:szCs w:val="16"/>
        </w:rPr>
        <w:t xml:space="preserve"> and the </w:t>
      </w:r>
      <w:r w:rsidR="00F96D18">
        <w:rPr>
          <w:rFonts w:ascii="Lora" w:hAnsi="Lora"/>
          <w:sz w:val="16"/>
          <w:szCs w:val="16"/>
        </w:rPr>
        <w:t>Company</w:t>
      </w:r>
      <w:r w:rsidRPr="00532113">
        <w:rPr>
          <w:rFonts w:ascii="Lora" w:hAnsi="Lora"/>
          <w:sz w:val="16"/>
          <w:szCs w:val="16"/>
        </w:rPr>
        <w:t xml:space="preserve"> to allow it to seek protective or other court orders.</w:t>
      </w:r>
    </w:p>
    <w:p w14:paraId="46484516" w14:textId="4025E2C3" w:rsidR="0062091C" w:rsidRPr="00532113" w:rsidRDefault="0062091C"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 xml:space="preserve">The Recipient acknowledges that </w:t>
      </w:r>
      <w:r w:rsidR="00442486" w:rsidRPr="00532113">
        <w:rPr>
          <w:rFonts w:ascii="Lora" w:hAnsi="Lora"/>
          <w:sz w:val="16"/>
          <w:szCs w:val="16"/>
        </w:rPr>
        <w:t xml:space="preserve">neither </w:t>
      </w:r>
      <w:r w:rsidR="00674689" w:rsidRPr="00532113">
        <w:rPr>
          <w:rFonts w:ascii="Lora" w:hAnsi="Lora"/>
          <w:sz w:val="16"/>
          <w:szCs w:val="16"/>
        </w:rPr>
        <w:t>WCP</w:t>
      </w:r>
      <w:r w:rsidR="00442486" w:rsidRPr="00532113">
        <w:rPr>
          <w:rFonts w:ascii="Lora" w:hAnsi="Lora"/>
          <w:sz w:val="16"/>
          <w:szCs w:val="16"/>
        </w:rPr>
        <w:t xml:space="preserve"> nor</w:t>
      </w:r>
      <w:r w:rsidR="001D11A9" w:rsidRPr="00532113">
        <w:rPr>
          <w:rFonts w:ascii="Lora" w:hAnsi="Lora"/>
          <w:sz w:val="16"/>
          <w:szCs w:val="16"/>
        </w:rPr>
        <w:t xml:space="preserve"> the </w:t>
      </w:r>
      <w:r w:rsidR="00F96D18">
        <w:rPr>
          <w:rFonts w:ascii="Lora" w:hAnsi="Lora"/>
          <w:sz w:val="16"/>
          <w:szCs w:val="16"/>
        </w:rPr>
        <w:t>Company</w:t>
      </w:r>
      <w:r w:rsidRPr="00532113">
        <w:rPr>
          <w:rFonts w:ascii="Lora" w:hAnsi="Lora"/>
          <w:sz w:val="16"/>
          <w:szCs w:val="16"/>
        </w:rPr>
        <w:t xml:space="preserve"> </w:t>
      </w:r>
      <w:r w:rsidR="004D6AED" w:rsidRPr="00532113">
        <w:rPr>
          <w:rFonts w:ascii="Lora" w:hAnsi="Lora"/>
          <w:sz w:val="16"/>
          <w:szCs w:val="16"/>
        </w:rPr>
        <w:t>make</w:t>
      </w:r>
      <w:r w:rsidR="001D11A9" w:rsidRPr="00532113">
        <w:rPr>
          <w:rFonts w:ascii="Lora" w:hAnsi="Lora"/>
          <w:sz w:val="16"/>
          <w:szCs w:val="16"/>
        </w:rPr>
        <w:t>s</w:t>
      </w:r>
      <w:r w:rsidRPr="00532113">
        <w:rPr>
          <w:rFonts w:ascii="Lora" w:hAnsi="Lora"/>
          <w:sz w:val="16"/>
          <w:szCs w:val="16"/>
        </w:rPr>
        <w:t xml:space="preserve"> any express or implied representation or warranty as to the accuracy or completeness of the Confidential Information, and Recipient agrees that no such person will have any liability relating to the Confidential Information or for any errors there</w:t>
      </w:r>
      <w:r w:rsidR="002A0A88" w:rsidRPr="00532113">
        <w:rPr>
          <w:rFonts w:ascii="Lora" w:hAnsi="Lora"/>
          <w:sz w:val="16"/>
          <w:szCs w:val="16"/>
        </w:rPr>
        <w:t xml:space="preserve">in or omissions therefrom.  </w:t>
      </w:r>
      <w:r w:rsidRPr="00532113">
        <w:rPr>
          <w:rFonts w:ascii="Lora" w:hAnsi="Lora"/>
          <w:sz w:val="16"/>
          <w:szCs w:val="16"/>
        </w:rPr>
        <w:t>Recipient further agrees that it is not entitled to rely on the accuracy or completeness of the Con</w:t>
      </w:r>
      <w:r w:rsidR="002A0A88" w:rsidRPr="00532113">
        <w:rPr>
          <w:rFonts w:ascii="Lora" w:hAnsi="Lora"/>
          <w:sz w:val="16"/>
          <w:szCs w:val="16"/>
        </w:rPr>
        <w:t xml:space="preserve">fidential Information and that </w:t>
      </w:r>
      <w:r w:rsidRPr="00532113">
        <w:rPr>
          <w:rFonts w:ascii="Lora" w:hAnsi="Lora"/>
          <w:sz w:val="16"/>
          <w:szCs w:val="16"/>
        </w:rPr>
        <w:t xml:space="preserve">Recipient will be entitled to rely solely on such representations and warranties as may be included in any definitive agreement with respect to any transaction between the Parties, </w:t>
      </w:r>
      <w:proofErr w:type="gramStart"/>
      <w:r w:rsidRPr="00532113">
        <w:rPr>
          <w:rFonts w:ascii="Lora" w:hAnsi="Lora"/>
          <w:sz w:val="16"/>
          <w:szCs w:val="16"/>
        </w:rPr>
        <w:t>if and when</w:t>
      </w:r>
      <w:proofErr w:type="gramEnd"/>
      <w:r w:rsidRPr="00532113">
        <w:rPr>
          <w:rFonts w:ascii="Lora" w:hAnsi="Lora"/>
          <w:sz w:val="16"/>
          <w:szCs w:val="16"/>
        </w:rPr>
        <w:t xml:space="preserve"> one is executed, subject to such limitations and restrictions as may be contained therein.</w:t>
      </w:r>
    </w:p>
    <w:p w14:paraId="5D8F3E19" w14:textId="2DE187CC" w:rsidR="0062091C" w:rsidRPr="00532113" w:rsidRDefault="0062091C"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lastRenderedPageBreak/>
        <w:t xml:space="preserve">The Recipient </w:t>
      </w:r>
      <w:r w:rsidRPr="00532113">
        <w:rPr>
          <w:rFonts w:ascii="Lora" w:hAnsi="Lora"/>
          <w:color w:val="000000"/>
          <w:sz w:val="16"/>
          <w:szCs w:val="16"/>
        </w:rPr>
        <w:t>will</w:t>
      </w:r>
      <w:r w:rsidRPr="00532113">
        <w:rPr>
          <w:rFonts w:ascii="Lora" w:hAnsi="Lora"/>
          <w:sz w:val="16"/>
          <w:szCs w:val="16"/>
        </w:rPr>
        <w:t xml:space="preserve"> not reproduce or make copies of Confidential Information, </w:t>
      </w:r>
      <w:proofErr w:type="gramStart"/>
      <w:r w:rsidRPr="00532113">
        <w:rPr>
          <w:rFonts w:ascii="Lora" w:hAnsi="Lora"/>
          <w:sz w:val="16"/>
          <w:szCs w:val="16"/>
        </w:rPr>
        <w:t>in whole</w:t>
      </w:r>
      <w:proofErr w:type="gramEnd"/>
      <w:r w:rsidRPr="00532113">
        <w:rPr>
          <w:rFonts w:ascii="Lora" w:hAnsi="Lora"/>
          <w:sz w:val="16"/>
          <w:szCs w:val="16"/>
        </w:rPr>
        <w:t xml:space="preserve"> or in part,</w:t>
      </w:r>
      <w:r w:rsidR="00A26759" w:rsidRPr="00532113">
        <w:rPr>
          <w:rFonts w:ascii="Lora" w:hAnsi="Lora"/>
          <w:sz w:val="16"/>
          <w:szCs w:val="16"/>
        </w:rPr>
        <w:t xml:space="preserve"> without the written consent of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Pr="00532113">
        <w:rPr>
          <w:rFonts w:ascii="Lora" w:hAnsi="Lora"/>
          <w:sz w:val="16"/>
          <w:szCs w:val="16"/>
        </w:rPr>
        <w:t xml:space="preserve"> and will only abstract such information as reasonably required in connection with the Activity.</w:t>
      </w:r>
    </w:p>
    <w:p w14:paraId="5B4E2E81" w14:textId="078B94C4" w:rsidR="0062091C" w:rsidRPr="00532113" w:rsidRDefault="0006191D" w:rsidP="001F7F7A">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U</w:t>
      </w:r>
      <w:r w:rsidR="001D11A9" w:rsidRPr="00532113">
        <w:rPr>
          <w:rFonts w:ascii="Lora" w:hAnsi="Lora"/>
          <w:sz w:val="16"/>
          <w:szCs w:val="16"/>
        </w:rPr>
        <w:t>pon</w:t>
      </w:r>
      <w:r w:rsidR="0062091C" w:rsidRPr="00532113">
        <w:rPr>
          <w:rFonts w:ascii="Lora" w:hAnsi="Lora"/>
          <w:sz w:val="16"/>
          <w:szCs w:val="16"/>
        </w:rPr>
        <w:t xml:space="preserve"> </w:t>
      </w:r>
      <w:proofErr w:type="gramStart"/>
      <w:r w:rsidRPr="00532113">
        <w:rPr>
          <w:rFonts w:ascii="Lora" w:hAnsi="Lora"/>
          <w:sz w:val="16"/>
          <w:szCs w:val="16"/>
        </w:rPr>
        <w:t>written</w:t>
      </w:r>
      <w:proofErr w:type="gramEnd"/>
      <w:r w:rsidRPr="00532113">
        <w:rPr>
          <w:rFonts w:ascii="Lora" w:hAnsi="Lora"/>
          <w:sz w:val="16"/>
          <w:szCs w:val="16"/>
        </w:rPr>
        <w:t xml:space="preserve"> </w:t>
      </w:r>
      <w:r w:rsidR="0062091C" w:rsidRPr="00532113">
        <w:rPr>
          <w:rFonts w:ascii="Lora" w:hAnsi="Lora"/>
          <w:sz w:val="16"/>
          <w:szCs w:val="16"/>
        </w:rPr>
        <w:t xml:space="preserve">request from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0062091C" w:rsidRPr="00532113">
        <w:rPr>
          <w:rFonts w:ascii="Lora" w:hAnsi="Lora"/>
          <w:sz w:val="16"/>
          <w:szCs w:val="16"/>
        </w:rPr>
        <w:t xml:space="preserve">, Recipient shall immediately return to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0062091C" w:rsidRPr="00532113">
        <w:rPr>
          <w:rFonts w:ascii="Lora" w:hAnsi="Lora"/>
          <w:sz w:val="16"/>
          <w:szCs w:val="16"/>
        </w:rPr>
        <w:t xml:space="preserve"> all Confidential Information and copies thereof, or if directed by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0062091C" w:rsidRPr="00532113">
        <w:rPr>
          <w:rFonts w:ascii="Lora" w:hAnsi="Lora"/>
          <w:sz w:val="16"/>
          <w:szCs w:val="16"/>
        </w:rPr>
        <w:t xml:space="preserve">, shall immediately destroy such Confidential Information and all copies. </w:t>
      </w:r>
      <w:r w:rsidR="001810BE" w:rsidRPr="00532113">
        <w:rPr>
          <w:rFonts w:ascii="Lora" w:hAnsi="Lora"/>
          <w:sz w:val="16"/>
          <w:szCs w:val="16"/>
        </w:rPr>
        <w:t xml:space="preserve">Notwithstanding the foregoing, The Recipient may retain copies of any work product that contains Information to the extent necessary or advisable pursuant to applicable legal, regulatory requirements or bona fide internal document retention </w:t>
      </w:r>
      <w:proofErr w:type="gramStart"/>
      <w:r w:rsidR="001810BE" w:rsidRPr="00532113">
        <w:rPr>
          <w:rFonts w:ascii="Lora" w:hAnsi="Lora"/>
          <w:sz w:val="16"/>
          <w:szCs w:val="16"/>
        </w:rPr>
        <w:t>policies;</w:t>
      </w:r>
      <w:proofErr w:type="gramEnd"/>
      <w:r w:rsidR="001810BE" w:rsidRPr="00532113">
        <w:rPr>
          <w:rFonts w:ascii="Lora" w:hAnsi="Lora"/>
          <w:sz w:val="16"/>
          <w:szCs w:val="16"/>
        </w:rPr>
        <w:t xml:space="preserve"> provided that such Confidential Information will continue to be subject to the obligations of confidentiality hereunder. </w:t>
      </w:r>
      <w:r w:rsidR="0062091C" w:rsidRPr="00532113">
        <w:rPr>
          <w:rFonts w:ascii="Lora" w:hAnsi="Lora"/>
          <w:sz w:val="16"/>
          <w:szCs w:val="16"/>
        </w:rPr>
        <w:t xml:space="preserve"> </w:t>
      </w:r>
    </w:p>
    <w:p w14:paraId="615AFA81" w14:textId="79B80EB6" w:rsidR="0062091C" w:rsidRPr="00532113" w:rsidRDefault="0062091C" w:rsidP="002F0F37">
      <w:pPr>
        <w:numPr>
          <w:ilvl w:val="0"/>
          <w:numId w:val="2"/>
        </w:numPr>
        <w:tabs>
          <w:tab w:val="left" w:pos="540"/>
          <w:tab w:val="left" w:pos="9540"/>
        </w:tabs>
        <w:spacing w:before="120"/>
        <w:jc w:val="both"/>
        <w:rPr>
          <w:rFonts w:ascii="Lora" w:hAnsi="Lora"/>
          <w:sz w:val="16"/>
          <w:szCs w:val="16"/>
        </w:rPr>
      </w:pPr>
      <w:r w:rsidRPr="00532113">
        <w:rPr>
          <w:rFonts w:ascii="Lora" w:hAnsi="Lora"/>
          <w:sz w:val="16"/>
          <w:szCs w:val="16"/>
        </w:rPr>
        <w:t xml:space="preserve">The Recipient shall not solicit or contact (directly or indirectly) any employee of </w:t>
      </w:r>
      <w:r w:rsidR="001D11A9" w:rsidRPr="00532113">
        <w:rPr>
          <w:rFonts w:ascii="Lora" w:hAnsi="Lora"/>
          <w:sz w:val="16"/>
          <w:szCs w:val="16"/>
        </w:rPr>
        <w:t xml:space="preserve">the </w:t>
      </w:r>
      <w:r w:rsidR="00F96D18">
        <w:rPr>
          <w:rFonts w:ascii="Lora" w:hAnsi="Lora"/>
          <w:sz w:val="16"/>
          <w:szCs w:val="16"/>
        </w:rPr>
        <w:t>Company</w:t>
      </w:r>
      <w:r w:rsidR="006450DC" w:rsidRPr="00532113">
        <w:rPr>
          <w:rFonts w:ascii="Lora" w:hAnsi="Lora"/>
          <w:sz w:val="16"/>
          <w:szCs w:val="16"/>
        </w:rPr>
        <w:t xml:space="preserve">. </w:t>
      </w:r>
      <w:proofErr w:type="gramStart"/>
      <w:r w:rsidRPr="00532113">
        <w:rPr>
          <w:rFonts w:ascii="Lora" w:hAnsi="Lora"/>
          <w:sz w:val="16"/>
          <w:szCs w:val="16"/>
        </w:rPr>
        <w:t>Recipient</w:t>
      </w:r>
      <w:proofErr w:type="gramEnd"/>
      <w:r w:rsidRPr="00532113">
        <w:rPr>
          <w:rFonts w:ascii="Lora" w:hAnsi="Lora"/>
          <w:sz w:val="16"/>
          <w:szCs w:val="16"/>
        </w:rPr>
        <w:t xml:space="preserve"> shall not hire or retain any employee of </w:t>
      </w:r>
      <w:r w:rsidR="001D11A9" w:rsidRPr="00532113">
        <w:rPr>
          <w:rFonts w:ascii="Lora" w:hAnsi="Lora"/>
          <w:sz w:val="16"/>
          <w:szCs w:val="16"/>
        </w:rPr>
        <w:t xml:space="preserve">the </w:t>
      </w:r>
      <w:r w:rsidR="00F96D18">
        <w:rPr>
          <w:rFonts w:ascii="Lora" w:hAnsi="Lora"/>
          <w:sz w:val="16"/>
          <w:szCs w:val="16"/>
        </w:rPr>
        <w:t>Company</w:t>
      </w:r>
      <w:r w:rsidRPr="00532113">
        <w:rPr>
          <w:rFonts w:ascii="Lora" w:hAnsi="Lora"/>
          <w:sz w:val="16"/>
          <w:szCs w:val="16"/>
        </w:rPr>
        <w:t xml:space="preserve"> for a period of </w:t>
      </w:r>
      <w:r w:rsidR="00DB49F1">
        <w:rPr>
          <w:rFonts w:ascii="Lora" w:hAnsi="Lora"/>
          <w:sz w:val="16"/>
          <w:szCs w:val="16"/>
        </w:rPr>
        <w:t>two</w:t>
      </w:r>
      <w:r w:rsidRPr="00532113">
        <w:rPr>
          <w:rFonts w:ascii="Lora" w:hAnsi="Lora"/>
          <w:sz w:val="16"/>
          <w:szCs w:val="16"/>
        </w:rPr>
        <w:t xml:space="preserve"> (</w:t>
      </w:r>
      <w:r w:rsidR="00DB49F1">
        <w:rPr>
          <w:rFonts w:ascii="Lora" w:hAnsi="Lora"/>
          <w:sz w:val="16"/>
          <w:szCs w:val="16"/>
        </w:rPr>
        <w:t>2</w:t>
      </w:r>
      <w:r w:rsidRPr="00532113">
        <w:rPr>
          <w:rFonts w:ascii="Lora" w:hAnsi="Lora"/>
          <w:sz w:val="16"/>
          <w:szCs w:val="16"/>
        </w:rPr>
        <w:t>) year</w:t>
      </w:r>
      <w:r w:rsidR="00DB49F1">
        <w:rPr>
          <w:rFonts w:ascii="Lora" w:hAnsi="Lora"/>
          <w:sz w:val="16"/>
          <w:szCs w:val="16"/>
        </w:rPr>
        <w:t>s</w:t>
      </w:r>
      <w:r w:rsidRPr="00532113">
        <w:rPr>
          <w:rFonts w:ascii="Lora" w:hAnsi="Lora"/>
          <w:sz w:val="16"/>
          <w:szCs w:val="16"/>
        </w:rPr>
        <w:t xml:space="preserve"> from the date hereof. </w:t>
      </w:r>
      <w:r w:rsidR="002F0F37" w:rsidRPr="00532113">
        <w:rPr>
          <w:rFonts w:ascii="Lora" w:hAnsi="Lora"/>
          <w:sz w:val="16"/>
          <w:szCs w:val="16"/>
        </w:rPr>
        <w:t>The preceding sentence does not, however, prohibit Recipient from (</w:t>
      </w:r>
      <w:proofErr w:type="spellStart"/>
      <w:r w:rsidR="002F0F37" w:rsidRPr="00532113">
        <w:rPr>
          <w:rFonts w:ascii="Lora" w:hAnsi="Lora"/>
          <w:sz w:val="16"/>
          <w:szCs w:val="16"/>
        </w:rPr>
        <w:t>i</w:t>
      </w:r>
      <w:proofErr w:type="spellEnd"/>
      <w:r w:rsidR="002F0F37" w:rsidRPr="00532113">
        <w:rPr>
          <w:rFonts w:ascii="Lora" w:hAnsi="Lora"/>
          <w:sz w:val="16"/>
          <w:szCs w:val="16"/>
        </w:rPr>
        <w:t xml:space="preserve">) making general solicitations for employment by means of advertisements, public notices, or internal or external websites or job search engines or professional search firms which do not specifically target the aforementioned employees, or hiring any person responding to such general solicitations, or (ii) soliciting or hiring any person who contacts Recipient on his or her own initiative regarding employment opportunities without any prior solicitation by Recipient otherwise in violation of this paragraph, or who has ceased to be employed by the </w:t>
      </w:r>
      <w:r w:rsidR="00F96D18">
        <w:rPr>
          <w:rFonts w:ascii="Lora" w:hAnsi="Lora"/>
          <w:sz w:val="16"/>
          <w:szCs w:val="16"/>
        </w:rPr>
        <w:t>Company</w:t>
      </w:r>
      <w:r w:rsidR="00863C04">
        <w:rPr>
          <w:rFonts w:ascii="Lora" w:hAnsi="Lora"/>
          <w:sz w:val="16"/>
          <w:szCs w:val="16"/>
        </w:rPr>
        <w:t xml:space="preserve"> </w:t>
      </w:r>
      <w:r w:rsidR="00424A2A">
        <w:rPr>
          <w:rFonts w:ascii="Lora" w:hAnsi="Lora"/>
          <w:sz w:val="16"/>
          <w:szCs w:val="16"/>
        </w:rPr>
        <w:t>for at least 12 months</w:t>
      </w:r>
      <w:r w:rsidR="002F0F37" w:rsidRPr="00532113">
        <w:rPr>
          <w:rFonts w:ascii="Lora" w:hAnsi="Lora"/>
          <w:sz w:val="16"/>
          <w:szCs w:val="16"/>
        </w:rPr>
        <w:t>.</w:t>
      </w:r>
    </w:p>
    <w:p w14:paraId="7A49196D" w14:textId="18FEC642" w:rsidR="0062091C" w:rsidRPr="000001F1" w:rsidRDefault="0062091C" w:rsidP="001F7F7A">
      <w:pPr>
        <w:numPr>
          <w:ilvl w:val="0"/>
          <w:numId w:val="2"/>
        </w:numPr>
        <w:tabs>
          <w:tab w:val="left" w:pos="540"/>
          <w:tab w:val="left" w:pos="9540"/>
        </w:tabs>
        <w:spacing w:before="120"/>
        <w:jc w:val="both"/>
        <w:rPr>
          <w:rFonts w:ascii="Lora" w:hAnsi="Lora"/>
          <w:color w:val="000000"/>
          <w:sz w:val="16"/>
          <w:szCs w:val="16"/>
        </w:rPr>
      </w:pPr>
      <w:r w:rsidRPr="00532113">
        <w:rPr>
          <w:rFonts w:ascii="Lora" w:hAnsi="Lora"/>
          <w:sz w:val="16"/>
          <w:szCs w:val="16"/>
        </w:rPr>
        <w:t xml:space="preserve">This Agreement shall not be construed as an obligation of </w:t>
      </w:r>
      <w:r w:rsidR="00674689" w:rsidRPr="00532113">
        <w:rPr>
          <w:rFonts w:ascii="Lora" w:hAnsi="Lora"/>
          <w:sz w:val="16"/>
          <w:szCs w:val="16"/>
        </w:rPr>
        <w:t>WCP</w:t>
      </w:r>
      <w:r w:rsidR="001D11A9" w:rsidRPr="00532113">
        <w:rPr>
          <w:rFonts w:ascii="Lora" w:hAnsi="Lora"/>
          <w:sz w:val="16"/>
          <w:szCs w:val="16"/>
        </w:rPr>
        <w:t xml:space="preserve"> or the </w:t>
      </w:r>
      <w:r w:rsidR="00F96D18">
        <w:rPr>
          <w:rFonts w:ascii="Lora" w:hAnsi="Lora"/>
          <w:sz w:val="16"/>
          <w:szCs w:val="16"/>
        </w:rPr>
        <w:t>Company</w:t>
      </w:r>
      <w:r w:rsidRPr="00532113">
        <w:rPr>
          <w:rFonts w:ascii="Lora" w:hAnsi="Lora"/>
          <w:sz w:val="16"/>
          <w:szCs w:val="16"/>
        </w:rPr>
        <w:t xml:space="preserve"> to provide any or all information requested by Recipient nor to proceed with any transaction. This Agreement shall be governed by and enforced in accordance with the laws of the Province of Ontario and the federal laws of Canada applicable therein witho</w:t>
      </w:r>
      <w:r w:rsidRPr="000001F1">
        <w:rPr>
          <w:rFonts w:ascii="Lora" w:hAnsi="Lora"/>
          <w:sz w:val="16"/>
          <w:szCs w:val="16"/>
        </w:rPr>
        <w:t>u</w:t>
      </w:r>
      <w:r w:rsidR="002B365E" w:rsidRPr="000001F1">
        <w:rPr>
          <w:rFonts w:ascii="Lora" w:hAnsi="Lora"/>
          <w:sz w:val="16"/>
          <w:szCs w:val="16"/>
        </w:rPr>
        <w:t xml:space="preserve">t regard to conflicts of law.  </w:t>
      </w:r>
      <w:r w:rsidRPr="000001F1">
        <w:rPr>
          <w:rFonts w:ascii="Lora" w:hAnsi="Lora"/>
          <w:sz w:val="16"/>
          <w:szCs w:val="16"/>
        </w:rPr>
        <w:t xml:space="preserve">If any provision of this Agreement be deemed illegal or otherwise unenforceable, that provision shall be </w:t>
      </w:r>
      <w:proofErr w:type="gramStart"/>
      <w:r w:rsidRPr="000001F1">
        <w:rPr>
          <w:rFonts w:ascii="Lora" w:hAnsi="Lora"/>
          <w:sz w:val="16"/>
          <w:szCs w:val="16"/>
        </w:rPr>
        <w:t>severed</w:t>
      </w:r>
      <w:proofErr w:type="gramEnd"/>
      <w:r w:rsidRPr="000001F1">
        <w:rPr>
          <w:rFonts w:ascii="Lora" w:hAnsi="Lora"/>
          <w:sz w:val="16"/>
          <w:szCs w:val="16"/>
        </w:rPr>
        <w:t xml:space="preserve"> and the remainder of this Agreement shall remain in full force and effect. Failure to enforce any provision of this Agreement shall not constitute a waiver of any other term hereof.  A waiver of a breach or default under this Agreement shall not be a waiver of any other or subsequent breach or default. This Agreement may be executed </w:t>
      </w:r>
      <w:r w:rsidR="00C81711" w:rsidRPr="000001F1">
        <w:rPr>
          <w:rFonts w:ascii="Lora" w:hAnsi="Lora"/>
          <w:sz w:val="16"/>
          <w:szCs w:val="16"/>
        </w:rPr>
        <w:t>in any number of counterparts, each which shall be deemed an original</w:t>
      </w:r>
      <w:r w:rsidR="00992C4A" w:rsidRPr="000001F1">
        <w:rPr>
          <w:rFonts w:ascii="Lora" w:hAnsi="Lora"/>
          <w:sz w:val="16"/>
          <w:szCs w:val="16"/>
        </w:rPr>
        <w:t xml:space="preserve">, but all of which shall constitute one and the same Agreement. Delivery of an executed counterpart of a signature page to this Agreement by facsimile, portable document format (PDF) or other electronic means shall be effective as delivery of a manually executed counterpart to this Agreement. </w:t>
      </w:r>
    </w:p>
    <w:p w14:paraId="44A2E84B" w14:textId="79B10140" w:rsidR="005D2721" w:rsidRPr="000001F1" w:rsidRDefault="005D2721" w:rsidP="005D2721">
      <w:pPr>
        <w:numPr>
          <w:ilvl w:val="0"/>
          <w:numId w:val="2"/>
        </w:numPr>
        <w:tabs>
          <w:tab w:val="left" w:pos="540"/>
          <w:tab w:val="left" w:pos="9540"/>
        </w:tabs>
        <w:spacing w:before="120"/>
        <w:jc w:val="both"/>
        <w:rPr>
          <w:rFonts w:ascii="Lora" w:hAnsi="Lora"/>
          <w:color w:val="000000"/>
          <w:sz w:val="16"/>
          <w:szCs w:val="16"/>
        </w:rPr>
      </w:pPr>
      <w:r w:rsidRPr="000001F1">
        <w:rPr>
          <w:rFonts w:ascii="Lora" w:hAnsi="Lora"/>
          <w:color w:val="000000"/>
          <w:sz w:val="16"/>
          <w:szCs w:val="16"/>
        </w:rPr>
        <w:t xml:space="preserve">It is expressly understood and agreed that nothing herein shall be deemed to limit or prevent in any manner the investment or consideration for investment by the Recipient or any of its affiliates in any entity which is engaged in the same or related fields of business as that engaged (or proposed to be engaged) in by the </w:t>
      </w:r>
      <w:r w:rsidR="00F96D18" w:rsidRPr="000001F1">
        <w:rPr>
          <w:rFonts w:ascii="Lora" w:hAnsi="Lora"/>
          <w:color w:val="000000"/>
          <w:sz w:val="16"/>
          <w:szCs w:val="16"/>
        </w:rPr>
        <w:t>Company</w:t>
      </w:r>
      <w:r w:rsidRPr="000001F1">
        <w:rPr>
          <w:rFonts w:ascii="Lora" w:hAnsi="Lora"/>
          <w:color w:val="000000"/>
          <w:sz w:val="16"/>
          <w:szCs w:val="16"/>
        </w:rPr>
        <w:t xml:space="preserve">, regardless of whether the Recipient makes an investment in the </w:t>
      </w:r>
      <w:r w:rsidR="00F96D18" w:rsidRPr="000001F1">
        <w:rPr>
          <w:rFonts w:ascii="Lora" w:hAnsi="Lora"/>
          <w:color w:val="000000"/>
          <w:sz w:val="16"/>
          <w:szCs w:val="16"/>
        </w:rPr>
        <w:t>Company</w:t>
      </w:r>
      <w:r w:rsidRPr="000001F1">
        <w:rPr>
          <w:rFonts w:ascii="Lora" w:hAnsi="Lora"/>
          <w:color w:val="000000"/>
          <w:sz w:val="16"/>
          <w:szCs w:val="16"/>
        </w:rPr>
        <w:t>.</w:t>
      </w:r>
    </w:p>
    <w:p w14:paraId="7F8662CA" w14:textId="77777777" w:rsidR="006B2DEA" w:rsidRDefault="006B2DEA" w:rsidP="005D2721">
      <w:pPr>
        <w:numPr>
          <w:ilvl w:val="0"/>
          <w:numId w:val="2"/>
        </w:numPr>
        <w:tabs>
          <w:tab w:val="left" w:pos="540"/>
          <w:tab w:val="left" w:pos="9540"/>
        </w:tabs>
        <w:spacing w:before="120"/>
        <w:jc w:val="both"/>
        <w:rPr>
          <w:ins w:id="9" w:author="Author"/>
          <w:rFonts w:ascii="Lora" w:hAnsi="Lora"/>
          <w:color w:val="000000"/>
          <w:sz w:val="16"/>
          <w:szCs w:val="16"/>
        </w:rPr>
      </w:pPr>
      <w:ins w:id="10" w:author="Author">
        <w:r w:rsidRPr="006B2DEA">
          <w:rPr>
            <w:rFonts w:ascii="Lora" w:hAnsi="Lora"/>
            <w:color w:val="000000"/>
            <w:sz w:val="16"/>
            <w:szCs w:val="16"/>
          </w:rPr>
          <w:t>The Company acknowledges that (</w:t>
        </w:r>
        <w:proofErr w:type="spellStart"/>
        <w:r w:rsidRPr="006B2DEA">
          <w:rPr>
            <w:rFonts w:ascii="Lora" w:hAnsi="Lora"/>
            <w:color w:val="000000"/>
            <w:sz w:val="16"/>
            <w:szCs w:val="16"/>
          </w:rPr>
          <w:t>i</w:t>
        </w:r>
        <w:proofErr w:type="spellEnd"/>
        <w:r w:rsidRPr="006B2DEA">
          <w:rPr>
            <w:rFonts w:ascii="Lora" w:hAnsi="Lora"/>
            <w:color w:val="000000"/>
            <w:sz w:val="16"/>
            <w:szCs w:val="16"/>
          </w:rPr>
          <w:t>) Recipient and its affiliates are engaged in the business of private equity investing and may from time to time invest in entities that develop and utilize technologies, products or services that are similar to or competitive with those of the Company, and (ii) except insofar as this Agreement restricts the disclosure of the Confidential Information, this Agreement shall not prevent Recipient or its affiliates from (a) engaging in or operating any business, (b) entering into any agreement or business relationship with any third party, or (c) evaluating or engaging in investment discussions with, or investing in, any third party, whether or not competitive with the Company or its affiliates.  The Company acknowledges that Recipient or its affiliates’ directors, officers or employees may serve as directors of portfolio companies of investment funds managed by Recipient, and the Company agrees that such portfolio companies will not be deemed to have received Confidential Information solely because any such individual serves on the board of such portfolio company; provided, that (</w:t>
        </w:r>
        <w:proofErr w:type="spellStart"/>
        <w:r w:rsidRPr="006B2DEA">
          <w:rPr>
            <w:rFonts w:ascii="Lora" w:hAnsi="Lora"/>
            <w:color w:val="000000"/>
            <w:sz w:val="16"/>
            <w:szCs w:val="16"/>
          </w:rPr>
          <w:t>i</w:t>
        </w:r>
        <w:proofErr w:type="spellEnd"/>
        <w:r w:rsidRPr="006B2DEA">
          <w:rPr>
            <w:rFonts w:ascii="Lora" w:hAnsi="Lora"/>
            <w:color w:val="000000"/>
            <w:sz w:val="16"/>
            <w:szCs w:val="16"/>
          </w:rPr>
          <w:t>) such individual has not provided such portfolio company or any other director, officer, employee or other representative of such portfolio company with Confidential Information and (ii) such portfolio company does not act at the direction of or with encouragement from Recipient.</w:t>
        </w:r>
      </w:ins>
    </w:p>
    <w:p w14:paraId="50980272" w14:textId="502A3D81" w:rsidR="005D2721" w:rsidRPr="000001F1" w:rsidRDefault="005D2721" w:rsidP="005D2721">
      <w:pPr>
        <w:numPr>
          <w:ilvl w:val="0"/>
          <w:numId w:val="2"/>
        </w:numPr>
        <w:tabs>
          <w:tab w:val="left" w:pos="540"/>
          <w:tab w:val="left" w:pos="9540"/>
        </w:tabs>
        <w:spacing w:before="120"/>
        <w:jc w:val="both"/>
        <w:rPr>
          <w:rFonts w:ascii="Lora" w:hAnsi="Lora"/>
          <w:color w:val="000000"/>
          <w:sz w:val="16"/>
          <w:szCs w:val="16"/>
        </w:rPr>
      </w:pPr>
      <w:r w:rsidRPr="000001F1">
        <w:rPr>
          <w:rFonts w:ascii="Lora" w:hAnsi="Lora"/>
          <w:color w:val="000000"/>
          <w:sz w:val="16"/>
          <w:szCs w:val="16"/>
        </w:rPr>
        <w:t xml:space="preserve">The </w:t>
      </w:r>
      <w:r w:rsidR="00F96D18" w:rsidRPr="000001F1">
        <w:rPr>
          <w:rFonts w:ascii="Lora" w:hAnsi="Lora"/>
          <w:color w:val="000000"/>
          <w:sz w:val="16"/>
          <w:szCs w:val="16"/>
        </w:rPr>
        <w:t>Company</w:t>
      </w:r>
      <w:r w:rsidRPr="000001F1">
        <w:rPr>
          <w:rFonts w:ascii="Lora" w:hAnsi="Lora"/>
          <w:color w:val="000000"/>
          <w:sz w:val="16"/>
          <w:szCs w:val="16"/>
        </w:rPr>
        <w:t xml:space="preserve"> acknowledges that one or more of the Recipient’s partners, employees or consultants may be an officer, director or employee of one or more sponsor companies and that such sponsor companies will not be deemed to have received Confidential Information that such partners, employees or consultants receive solely in their capacity as the Recipient’s Representatives, provided that such partners, employees or consultants do not provide any Confidential Information to such sponsor companies or any other persons associated with such sponsor companies.</w:t>
      </w:r>
    </w:p>
    <w:p w14:paraId="61616062" w14:textId="77777777" w:rsidR="002B365E" w:rsidRPr="00532113" w:rsidRDefault="00020783" w:rsidP="001F7F7A">
      <w:pPr>
        <w:numPr>
          <w:ilvl w:val="0"/>
          <w:numId w:val="2"/>
        </w:numPr>
        <w:tabs>
          <w:tab w:val="left" w:pos="540"/>
          <w:tab w:val="left" w:pos="9540"/>
        </w:tabs>
        <w:spacing w:before="120"/>
        <w:jc w:val="both"/>
        <w:rPr>
          <w:rFonts w:ascii="Lora" w:hAnsi="Lora"/>
          <w:b/>
          <w:color w:val="000000"/>
          <w:sz w:val="16"/>
          <w:szCs w:val="16"/>
        </w:rPr>
      </w:pPr>
      <w:r w:rsidRPr="000001F1">
        <w:rPr>
          <w:rFonts w:ascii="Lora" w:hAnsi="Lora"/>
          <w:b/>
          <w:color w:val="000000"/>
          <w:sz w:val="16"/>
          <w:szCs w:val="16"/>
        </w:rPr>
        <w:t>Each of the Parties confirms that: (</w:t>
      </w:r>
      <w:proofErr w:type="spellStart"/>
      <w:r w:rsidRPr="000001F1">
        <w:rPr>
          <w:rFonts w:ascii="Lora" w:hAnsi="Lora"/>
          <w:b/>
          <w:color w:val="000000"/>
          <w:sz w:val="16"/>
          <w:szCs w:val="16"/>
        </w:rPr>
        <w:t>i</w:t>
      </w:r>
      <w:proofErr w:type="spellEnd"/>
      <w:r w:rsidRPr="000001F1">
        <w:rPr>
          <w:rFonts w:ascii="Lora" w:hAnsi="Lora"/>
          <w:b/>
          <w:color w:val="000000"/>
          <w:sz w:val="16"/>
          <w:szCs w:val="16"/>
        </w:rPr>
        <w:t>) it has been instructed to obtain independent legal advice (</w:t>
      </w:r>
      <w:r w:rsidRPr="00532113">
        <w:rPr>
          <w:rFonts w:ascii="Lora" w:hAnsi="Lora"/>
          <w:b/>
          <w:color w:val="000000"/>
          <w:sz w:val="16"/>
          <w:szCs w:val="16"/>
        </w:rPr>
        <w:t>“ILA”) prior to executing this Agreement; (ii) has obtained or hereby waives its right to ILA; (iii) is signing this Agreement voluntarily; and (iv) has read this Agreement and accepts and agrees to be bound by its terms.</w:t>
      </w:r>
    </w:p>
    <w:p w14:paraId="6FBB7E1E" w14:textId="77777777" w:rsidR="0062091C" w:rsidRPr="00532113" w:rsidRDefault="0062091C">
      <w:pPr>
        <w:tabs>
          <w:tab w:val="left" w:pos="540"/>
          <w:tab w:val="left" w:pos="9540"/>
        </w:tabs>
        <w:spacing w:after="40"/>
        <w:jc w:val="both"/>
        <w:rPr>
          <w:rFonts w:ascii="Lora" w:hAnsi="Lora"/>
          <w:sz w:val="16"/>
          <w:szCs w:val="16"/>
        </w:rPr>
      </w:pPr>
    </w:p>
    <w:p w14:paraId="06E24208" w14:textId="77777777" w:rsidR="0062091C" w:rsidRPr="00532113" w:rsidRDefault="0062091C">
      <w:pPr>
        <w:tabs>
          <w:tab w:val="left" w:pos="2160"/>
          <w:tab w:val="left" w:pos="3240"/>
          <w:tab w:val="left" w:pos="6840"/>
          <w:tab w:val="left" w:pos="7460"/>
        </w:tabs>
        <w:jc w:val="both"/>
        <w:rPr>
          <w:rFonts w:ascii="Lora" w:hAnsi="Lora"/>
          <w:sz w:val="16"/>
          <w:szCs w:val="16"/>
        </w:rPr>
      </w:pPr>
      <w:r w:rsidRPr="00532113">
        <w:rPr>
          <w:rFonts w:ascii="Lora" w:hAnsi="Lora"/>
          <w:sz w:val="16"/>
          <w:szCs w:val="16"/>
        </w:rPr>
        <w:t xml:space="preserve">EXECUTED BY </w:t>
      </w:r>
      <w:r w:rsidR="00442486" w:rsidRPr="00532113">
        <w:rPr>
          <w:rFonts w:ascii="Lora" w:hAnsi="Lora"/>
          <w:sz w:val="16"/>
          <w:szCs w:val="16"/>
        </w:rPr>
        <w:t xml:space="preserve">the Parties </w:t>
      </w:r>
      <w:r w:rsidR="000F25A5" w:rsidRPr="00532113">
        <w:rPr>
          <w:rFonts w:ascii="Lora" w:hAnsi="Lora"/>
          <w:sz w:val="16"/>
          <w:szCs w:val="16"/>
        </w:rPr>
        <w:t>as of the date first written above.</w:t>
      </w:r>
    </w:p>
    <w:p w14:paraId="310BED92" w14:textId="77777777" w:rsidR="0062091C" w:rsidRPr="00532113" w:rsidDel="006B2DEA" w:rsidRDefault="0062091C">
      <w:pPr>
        <w:tabs>
          <w:tab w:val="left" w:pos="2880"/>
          <w:tab w:val="left" w:pos="3420"/>
          <w:tab w:val="left" w:pos="4320"/>
        </w:tabs>
        <w:jc w:val="both"/>
        <w:rPr>
          <w:del w:id="11" w:author="Author"/>
          <w:rFonts w:ascii="Lora" w:hAnsi="Lora"/>
          <w:sz w:val="16"/>
          <w:szCs w:val="16"/>
        </w:rPr>
      </w:pPr>
    </w:p>
    <w:p w14:paraId="5FF25133" w14:textId="7A727996" w:rsidR="001D11A9" w:rsidRPr="00532113" w:rsidDel="006B2DEA" w:rsidRDefault="001D11A9" w:rsidP="001D11A9">
      <w:pPr>
        <w:tabs>
          <w:tab w:val="left" w:pos="1440"/>
          <w:tab w:val="left" w:pos="2520"/>
        </w:tabs>
        <w:ind w:left="3600" w:firstLine="1440"/>
        <w:jc w:val="both"/>
        <w:rPr>
          <w:del w:id="12" w:author="Author"/>
          <w:rFonts w:ascii="Lora" w:hAnsi="Lora"/>
          <w:sz w:val="16"/>
          <w:szCs w:val="16"/>
        </w:rPr>
      </w:pPr>
    </w:p>
    <w:p w14:paraId="2AD140A6" w14:textId="09432B0E" w:rsidR="00194C17" w:rsidRPr="00532113" w:rsidRDefault="001D11A9" w:rsidP="00194C17">
      <w:pPr>
        <w:tabs>
          <w:tab w:val="left" w:pos="1440"/>
          <w:tab w:val="left" w:pos="2520"/>
        </w:tabs>
        <w:jc w:val="both"/>
        <w:rPr>
          <w:rFonts w:ascii="Lora" w:hAnsi="Lora"/>
          <w:sz w:val="16"/>
          <w:szCs w:val="16"/>
        </w:rPr>
      </w:pPr>
      <w:del w:id="13" w:author="Author">
        <w:r w:rsidRPr="00532113" w:rsidDel="006B2DEA">
          <w:rPr>
            <w:rFonts w:ascii="Lora" w:hAnsi="Lora"/>
            <w:sz w:val="16"/>
            <w:szCs w:val="16"/>
          </w:rPr>
          <w:tab/>
        </w:r>
        <w:r w:rsidRPr="00532113" w:rsidDel="006B2DEA">
          <w:rPr>
            <w:rFonts w:ascii="Lora" w:hAnsi="Lora"/>
            <w:sz w:val="16"/>
            <w:szCs w:val="16"/>
          </w:rPr>
          <w:tab/>
        </w:r>
      </w:del>
      <w:r w:rsidR="00815F2A" w:rsidRPr="00532113">
        <w:rPr>
          <w:rFonts w:ascii="Lora" w:hAnsi="Lora"/>
          <w:noProof/>
          <w:sz w:val="16"/>
          <w:szCs w:val="16"/>
        </w:rPr>
        <w:drawing>
          <wp:anchor distT="0" distB="0" distL="114300" distR="114300" simplePos="0" relativeHeight="251653120" behindDoc="0" locked="0" layoutInCell="1" allowOverlap="1" wp14:anchorId="432E717A" wp14:editId="67C43F01">
            <wp:simplePos x="0" y="0"/>
            <wp:positionH relativeFrom="column">
              <wp:posOffset>3079750</wp:posOffset>
            </wp:positionH>
            <wp:positionV relativeFrom="paragraph">
              <wp:posOffset>8159750</wp:posOffset>
            </wp:positionV>
            <wp:extent cx="939800" cy="367665"/>
            <wp:effectExtent l="0" t="0" r="0" b="0"/>
            <wp:wrapNone/>
            <wp:docPr id="9" name="Picture 2" descr="C:\Users\smay\Desktop\Stephan\signature_stephan M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y\Desktop\Stephan\signature_stephan M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5F2A" w:rsidRPr="00532113">
        <w:rPr>
          <w:rFonts w:ascii="Lora" w:hAnsi="Lora"/>
          <w:noProof/>
          <w:sz w:val="16"/>
          <w:szCs w:val="16"/>
        </w:rPr>
        <mc:AlternateContent>
          <mc:Choice Requires="wps">
            <w:drawing>
              <wp:anchor distT="0" distB="0" distL="114300" distR="114300" simplePos="0" relativeHeight="251656192" behindDoc="0" locked="0" layoutInCell="1" allowOverlap="1" wp14:anchorId="6EB1FE40" wp14:editId="3D73C4E0">
                <wp:simplePos x="0" y="0"/>
                <wp:positionH relativeFrom="column">
                  <wp:posOffset>3314700</wp:posOffset>
                </wp:positionH>
                <wp:positionV relativeFrom="paragraph">
                  <wp:posOffset>8159115</wp:posOffset>
                </wp:positionV>
                <wp:extent cx="2012950" cy="2540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54000"/>
                        </a:xfrm>
                        <a:prstGeom prst="rect">
                          <a:avLst/>
                        </a:prstGeom>
                        <a:noFill/>
                        <a:ln w="9525">
                          <a:noFill/>
                          <a:miter lim="800000"/>
                          <a:headEnd/>
                          <a:tailEnd/>
                        </a:ln>
                      </wps:spPr>
                      <wps:txbx>
                        <w:txbxContent>
                          <w:p w14:paraId="493BC606" w14:textId="77777777" w:rsidR="001D11A9" w:rsidRDefault="001D11A9" w:rsidP="001D1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1FE40" id="_x0000_t202" coordsize="21600,21600" o:spt="202" path="m,l,21600r21600,l21600,xe">
                <v:stroke joinstyle="miter"/>
                <v:path gradientshapeok="t" o:connecttype="rect"/>
              </v:shapetype>
              <v:shape id="Text Box 2" o:spid="_x0000_s1026" type="#_x0000_t202" style="position:absolute;left:0;text-align:left;margin-left:261pt;margin-top:642.45pt;width:158.5pt;height:2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" filled="f" stroked="f">
                <v:textbox>
                  <w:txbxContent>
                    <w:p w14:paraId="493BC606" w14:textId="77777777" w:rsidR="001D11A9" w:rsidRDefault="001D11A9" w:rsidP="001D11A9"/>
                  </w:txbxContent>
                </v:textbox>
              </v:shape>
            </w:pict>
          </mc:Fallback>
        </mc:AlternateContent>
      </w:r>
      <w:del w:id="14" w:author="Author">
        <w:r w:rsidRPr="00532113" w:rsidDel="006B2DEA">
          <w:rPr>
            <w:rFonts w:ascii="Lora" w:hAnsi="Lora"/>
            <w:sz w:val="16"/>
            <w:szCs w:val="16"/>
          </w:rPr>
          <w:tab/>
        </w:r>
        <w:r w:rsidRPr="00532113" w:rsidDel="006B2DEA">
          <w:rPr>
            <w:rFonts w:ascii="Lora" w:hAnsi="Lora"/>
            <w:sz w:val="16"/>
            <w:szCs w:val="16"/>
          </w:rPr>
          <w:tab/>
        </w:r>
        <w:r w:rsidRPr="00532113" w:rsidDel="006B2DEA">
          <w:rPr>
            <w:rFonts w:ascii="Lora" w:hAnsi="Lora"/>
            <w:sz w:val="16"/>
            <w:szCs w:val="16"/>
          </w:rPr>
          <w:tab/>
        </w:r>
        <w:r w:rsidRPr="00532113" w:rsidDel="006B2DEA">
          <w:rPr>
            <w:rFonts w:ascii="Lora" w:hAnsi="Lora"/>
            <w:sz w:val="16"/>
            <w:szCs w:val="16"/>
          </w:rPr>
          <w:tab/>
        </w:r>
      </w:del>
    </w:p>
    <w:p w14:paraId="6E21FDA5" w14:textId="4AABCFAA" w:rsidR="001D11A9" w:rsidRPr="00532113" w:rsidRDefault="00815F2A" w:rsidP="001D11A9">
      <w:pPr>
        <w:tabs>
          <w:tab w:val="left" w:pos="1440"/>
          <w:tab w:val="left" w:pos="2520"/>
        </w:tabs>
        <w:jc w:val="both"/>
        <w:rPr>
          <w:rFonts w:ascii="Lora" w:hAnsi="Lora"/>
          <w:sz w:val="16"/>
          <w:szCs w:val="16"/>
        </w:rPr>
      </w:pPr>
      <w:r w:rsidRPr="00532113">
        <w:rPr>
          <w:rFonts w:ascii="Lora" w:hAnsi="Lora"/>
          <w:noProof/>
          <w:sz w:val="16"/>
          <w:szCs w:val="16"/>
        </w:rPr>
        <w:drawing>
          <wp:anchor distT="0" distB="0" distL="114300" distR="114300" simplePos="0" relativeHeight="251650048" behindDoc="0" locked="0" layoutInCell="1" allowOverlap="1" wp14:anchorId="1D54A74F" wp14:editId="53A344AF">
            <wp:simplePos x="0" y="0"/>
            <wp:positionH relativeFrom="column">
              <wp:posOffset>3079750</wp:posOffset>
            </wp:positionH>
            <wp:positionV relativeFrom="paragraph">
              <wp:posOffset>8159750</wp:posOffset>
            </wp:positionV>
            <wp:extent cx="939800" cy="367665"/>
            <wp:effectExtent l="0" t="0" r="0" b="0"/>
            <wp:wrapNone/>
            <wp:docPr id="7" name="Picture 2" descr="C:\Users\smay\Desktop\Stephan\signature_stephan M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y\Desktop\Stephan\signature_stephan M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2113">
        <w:rPr>
          <w:rFonts w:ascii="Lora" w:hAnsi="Lora"/>
          <w:noProof/>
          <w:sz w:val="16"/>
          <w:szCs w:val="16"/>
          <w:lang w:val="en-CA" w:eastAsia="en-CA"/>
        </w:rPr>
        <mc:AlternateContent>
          <mc:Choice Requires="wps">
            <w:drawing>
              <wp:anchor distT="0" distB="0" distL="114300" distR="114300" simplePos="0" relativeHeight="251646976" behindDoc="0" locked="0" layoutInCell="1" allowOverlap="1" wp14:anchorId="398ED640" wp14:editId="37BE2593">
                <wp:simplePos x="0" y="0"/>
                <wp:positionH relativeFrom="column">
                  <wp:posOffset>3140075</wp:posOffset>
                </wp:positionH>
                <wp:positionV relativeFrom="paragraph">
                  <wp:posOffset>135255</wp:posOffset>
                </wp:positionV>
                <wp:extent cx="2726055" cy="0"/>
                <wp:effectExtent l="0" t="0" r="0" b="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D775CB" id="_x0000_t32" coordsize="21600,21600" o:spt="32" o:oned="t" path="m,l21600,21600e" filled="f">
                <v:path arrowok="t" fillok="f" o:connecttype="none"/>
                <o:lock v:ext="edit" shapetype="t"/>
              </v:shapetype>
              <v:shape id="AutoShape 5" o:spid="_x0000_s1026" type="#_x0000_t32" style="position:absolute;margin-left:247.25pt;margin-top:10.65pt;width:214.6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"/>
            </w:pict>
          </mc:Fallback>
        </mc:AlternateContent>
      </w:r>
    </w:p>
    <w:p w14:paraId="3CB7BB56" w14:textId="09C617DE" w:rsidR="00097B4B" w:rsidRPr="00532113" w:rsidRDefault="001D11A9" w:rsidP="001D11A9">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A76310" w:rsidRPr="00532113">
        <w:rPr>
          <w:rFonts w:ascii="Lora" w:hAnsi="Lora"/>
          <w:sz w:val="16"/>
          <w:szCs w:val="16"/>
        </w:rPr>
        <w:t>Name</w:t>
      </w:r>
      <w:r w:rsidRPr="00532113">
        <w:rPr>
          <w:rFonts w:ascii="Lora" w:hAnsi="Lora"/>
          <w:sz w:val="16"/>
          <w:szCs w:val="16"/>
        </w:rPr>
        <w:t xml:space="preserve">: </w:t>
      </w:r>
      <w:r w:rsidR="00543AFF">
        <w:rPr>
          <w:rFonts w:ascii="Lora" w:hAnsi="Lora"/>
          <w:sz w:val="16"/>
          <w:szCs w:val="16"/>
        </w:rPr>
        <w:t>Candace Enman</w:t>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p>
    <w:p w14:paraId="095851CE" w14:textId="09B262A8" w:rsidR="00097B4B" w:rsidRPr="00532113" w:rsidRDefault="00097B4B" w:rsidP="00532113">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1D11A9" w:rsidRPr="00532113">
        <w:rPr>
          <w:rFonts w:ascii="Lora" w:hAnsi="Lora"/>
          <w:sz w:val="16"/>
          <w:szCs w:val="16"/>
        </w:rPr>
        <w:t xml:space="preserve">Title: </w:t>
      </w:r>
      <w:r w:rsidR="00543AFF">
        <w:rPr>
          <w:rFonts w:ascii="Lora" w:hAnsi="Lora"/>
          <w:sz w:val="16"/>
          <w:szCs w:val="16"/>
        </w:rPr>
        <w:t>President</w:t>
      </w:r>
    </w:p>
    <w:p w14:paraId="45E0B7FB" w14:textId="44D0374F" w:rsidR="00A76310" w:rsidRPr="00532113" w:rsidRDefault="00097B4B" w:rsidP="00A76310">
      <w:pPr>
        <w:tabs>
          <w:tab w:val="left" w:pos="1440"/>
          <w:tab w:val="left" w:pos="2520"/>
          <w:tab w:val="left" w:pos="4950"/>
        </w:tabs>
        <w:ind w:left="2880" w:firstLine="2070"/>
        <w:rPr>
          <w:rFonts w:ascii="Lora" w:hAnsi="Lora"/>
          <w:b/>
          <w:sz w:val="16"/>
          <w:szCs w:val="16"/>
        </w:rPr>
      </w:pPr>
      <w:r w:rsidRPr="00532113">
        <w:rPr>
          <w:rFonts w:ascii="Lora" w:hAnsi="Lora"/>
          <w:sz w:val="16"/>
          <w:szCs w:val="16"/>
        </w:rPr>
        <w:tab/>
      </w:r>
      <w:r w:rsidR="00A76310" w:rsidRPr="00532113">
        <w:rPr>
          <w:rFonts w:ascii="Lora" w:hAnsi="Lora"/>
          <w:sz w:val="16"/>
          <w:szCs w:val="16"/>
        </w:rPr>
        <w:t>Company: Welch Capital Partners Inc.</w:t>
      </w:r>
    </w:p>
    <w:p w14:paraId="4069DEDE" w14:textId="0E15306C" w:rsidR="00A76310" w:rsidRPr="00532113" w:rsidRDefault="006B2DEA" w:rsidP="001D11A9">
      <w:pPr>
        <w:tabs>
          <w:tab w:val="left" w:pos="1440"/>
          <w:tab w:val="left" w:pos="2520"/>
        </w:tabs>
        <w:jc w:val="both"/>
        <w:rPr>
          <w:rFonts w:ascii="Lora" w:hAnsi="Lora"/>
          <w:sz w:val="16"/>
          <w:szCs w:val="16"/>
        </w:rPr>
      </w:pPr>
      <w:ins w:id="15" w:author="Author">
        <w:r>
          <w:rPr>
            <w:noProof/>
          </w:rPr>
          <w:drawing>
            <wp:anchor distT="0" distB="0" distL="114300" distR="114300" simplePos="0" relativeHeight="251672576" behindDoc="1" locked="0" layoutInCell="1" allowOverlap="1" wp14:anchorId="68BD8101" wp14:editId="1A269D6E">
              <wp:simplePos x="0" y="0"/>
              <wp:positionH relativeFrom="margin">
                <wp:posOffset>3234267</wp:posOffset>
              </wp:positionH>
              <wp:positionV relativeFrom="paragraph">
                <wp:posOffset>11201</wp:posOffset>
              </wp:positionV>
              <wp:extent cx="1024466" cy="393396"/>
              <wp:effectExtent l="0" t="0" r="4445" b="6985"/>
              <wp:wrapNone/>
              <wp:docPr id="1759501003"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3413" name="Picture 1" descr="A signature on a white background&#10;&#10;Description automatically generated"/>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038832" cy="398913"/>
                      </a:xfrm>
                      <a:prstGeom prst="rect">
                        <a:avLst/>
                      </a:prstGeom>
                    </pic:spPr>
                  </pic:pic>
                </a:graphicData>
              </a:graphic>
              <wp14:sizeRelH relativeFrom="margin">
                <wp14:pctWidth>0</wp14:pctWidth>
              </wp14:sizeRelH>
              <wp14:sizeRelV relativeFrom="margin">
                <wp14:pctHeight>0</wp14:pctHeight>
              </wp14:sizeRelV>
            </wp:anchor>
          </w:drawing>
        </w:r>
      </w:ins>
    </w:p>
    <w:p w14:paraId="6579AD26" w14:textId="34D8D216" w:rsidR="001D11A9" w:rsidRPr="00532113" w:rsidDel="006B2DEA" w:rsidRDefault="001D11A9">
      <w:pPr>
        <w:tabs>
          <w:tab w:val="left" w:pos="2880"/>
          <w:tab w:val="left" w:pos="3420"/>
          <w:tab w:val="left" w:pos="4320"/>
        </w:tabs>
        <w:jc w:val="both"/>
        <w:rPr>
          <w:del w:id="16" w:author="Author"/>
          <w:rFonts w:ascii="Lora" w:hAnsi="Lora"/>
          <w:sz w:val="16"/>
          <w:szCs w:val="16"/>
        </w:rPr>
      </w:pPr>
    </w:p>
    <w:p w14:paraId="1E62D205" w14:textId="4FE4EE16" w:rsidR="00DF1719" w:rsidRPr="00532113" w:rsidDel="006B2DEA" w:rsidRDefault="00121039" w:rsidP="00DF1719">
      <w:pPr>
        <w:tabs>
          <w:tab w:val="left" w:pos="440"/>
          <w:tab w:val="left" w:pos="4320"/>
          <w:tab w:val="left" w:pos="4940"/>
          <w:tab w:val="left" w:pos="6300"/>
          <w:tab w:val="left" w:pos="9180"/>
        </w:tabs>
        <w:jc w:val="both"/>
        <w:rPr>
          <w:del w:id="17" w:author="Author"/>
          <w:rFonts w:ascii="Lora" w:hAnsi="Lora"/>
          <w:sz w:val="16"/>
          <w:szCs w:val="16"/>
        </w:rPr>
      </w:pPr>
      <w:del w:id="18" w:author="Author">
        <w:r w:rsidRPr="00532113" w:rsidDel="006B2DEA">
          <w:rPr>
            <w:rFonts w:ascii="Lora" w:hAnsi="Lora"/>
            <w:b/>
            <w:bCs/>
            <w:sz w:val="16"/>
            <w:szCs w:val="16"/>
          </w:rPr>
          <w:lastRenderedPageBreak/>
          <w:tab/>
        </w:r>
      </w:del>
    </w:p>
    <w:p w14:paraId="3A71AF7C" w14:textId="77777777" w:rsidR="00121039" w:rsidRPr="00532113" w:rsidDel="006B2DEA" w:rsidRDefault="00121039" w:rsidP="00121039">
      <w:pPr>
        <w:tabs>
          <w:tab w:val="left" w:pos="1440"/>
          <w:tab w:val="left" w:pos="2520"/>
        </w:tabs>
        <w:ind w:left="3600" w:firstLine="1440"/>
        <w:jc w:val="both"/>
        <w:rPr>
          <w:del w:id="19" w:author="Author"/>
          <w:rFonts w:ascii="Lora" w:hAnsi="Lora"/>
          <w:sz w:val="16"/>
          <w:szCs w:val="16"/>
        </w:rPr>
      </w:pPr>
    </w:p>
    <w:p w14:paraId="3D3A2905" w14:textId="01FB8446" w:rsidR="00194C17" w:rsidRPr="00532113" w:rsidRDefault="00121039" w:rsidP="006B2DEA">
      <w:pPr>
        <w:tabs>
          <w:tab w:val="left" w:pos="440"/>
          <w:tab w:val="left" w:pos="4320"/>
          <w:tab w:val="left" w:pos="4940"/>
          <w:tab w:val="left" w:pos="6300"/>
          <w:tab w:val="left" w:pos="9180"/>
        </w:tabs>
        <w:jc w:val="both"/>
        <w:rPr>
          <w:rFonts w:ascii="Lora" w:hAnsi="Lora"/>
          <w:sz w:val="16"/>
          <w:szCs w:val="16"/>
        </w:rPr>
        <w:pPrChange w:id="20" w:author="Author">
          <w:pPr>
            <w:tabs>
              <w:tab w:val="left" w:pos="1440"/>
              <w:tab w:val="left" w:pos="2520"/>
            </w:tabs>
            <w:jc w:val="both"/>
          </w:pPr>
        </w:pPrChange>
      </w:pPr>
      <w:del w:id="21" w:author="Author">
        <w:r w:rsidRPr="00532113" w:rsidDel="006B2DEA">
          <w:rPr>
            <w:rFonts w:ascii="Lora" w:hAnsi="Lora"/>
            <w:sz w:val="16"/>
            <w:szCs w:val="16"/>
          </w:rPr>
          <w:tab/>
        </w:r>
        <w:r w:rsidRPr="00532113" w:rsidDel="006B2DEA">
          <w:rPr>
            <w:rFonts w:ascii="Lora" w:hAnsi="Lora"/>
            <w:sz w:val="16"/>
            <w:szCs w:val="16"/>
          </w:rPr>
          <w:tab/>
        </w:r>
      </w:del>
      <w:r w:rsidR="00815F2A" w:rsidRPr="00532113">
        <w:rPr>
          <w:rFonts w:ascii="Lora" w:hAnsi="Lora"/>
          <w:noProof/>
          <w:sz w:val="16"/>
          <w:szCs w:val="16"/>
        </w:rPr>
        <w:drawing>
          <wp:anchor distT="0" distB="0" distL="114300" distR="114300" simplePos="0" relativeHeight="251666432" behindDoc="0" locked="0" layoutInCell="1" allowOverlap="1" wp14:anchorId="42C7554C" wp14:editId="7420299C">
            <wp:simplePos x="0" y="0"/>
            <wp:positionH relativeFrom="column">
              <wp:posOffset>3079750</wp:posOffset>
            </wp:positionH>
            <wp:positionV relativeFrom="paragraph">
              <wp:posOffset>8159750</wp:posOffset>
            </wp:positionV>
            <wp:extent cx="939800" cy="367665"/>
            <wp:effectExtent l="0" t="0" r="0" b="0"/>
            <wp:wrapNone/>
            <wp:docPr id="11" name="Picture 2" descr="C:\Users\smay\Desktop\Stephan\signature_stephan M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y\Desktop\Stephan\signature_stephan M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5F2A" w:rsidRPr="00532113">
        <w:rPr>
          <w:rFonts w:ascii="Lora" w:hAnsi="Lora"/>
          <w:noProof/>
          <w:sz w:val="16"/>
          <w:szCs w:val="16"/>
        </w:rPr>
        <mc:AlternateContent>
          <mc:Choice Requires="wps">
            <w:drawing>
              <wp:anchor distT="0" distB="0" distL="114300" distR="114300" simplePos="0" relativeHeight="251670528" behindDoc="0" locked="0" layoutInCell="1" allowOverlap="1" wp14:anchorId="10E9402F" wp14:editId="5F4FFDF3">
                <wp:simplePos x="0" y="0"/>
                <wp:positionH relativeFrom="column">
                  <wp:posOffset>3314700</wp:posOffset>
                </wp:positionH>
                <wp:positionV relativeFrom="paragraph">
                  <wp:posOffset>8159115</wp:posOffset>
                </wp:positionV>
                <wp:extent cx="2012950" cy="254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254000"/>
                        </a:xfrm>
                        <a:prstGeom prst="rect">
                          <a:avLst/>
                        </a:prstGeom>
                        <a:noFill/>
                        <a:ln w="9525">
                          <a:noFill/>
                          <a:miter lim="800000"/>
                          <a:headEnd/>
                          <a:tailEnd/>
                        </a:ln>
                      </wps:spPr>
                      <wps:txbx>
                        <w:txbxContent>
                          <w:p w14:paraId="54B16719" w14:textId="77777777" w:rsidR="00121039" w:rsidRDefault="00121039" w:rsidP="001210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9402F" id="_x0000_s1027" type="#_x0000_t202" style="position:absolute;left:0;text-align:left;margin-left:261pt;margin-top:642.45pt;width:158.5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" filled="f" stroked="f">
                <v:textbox>
                  <w:txbxContent>
                    <w:p w14:paraId="54B16719" w14:textId="77777777" w:rsidR="00121039" w:rsidRDefault="00121039" w:rsidP="00121039"/>
                  </w:txbxContent>
                </v:textbox>
              </v:shape>
            </w:pict>
          </mc:Fallback>
        </mc:AlternateContent>
      </w:r>
      <w:del w:id="22" w:author="Author">
        <w:r w:rsidRPr="00532113" w:rsidDel="006B2DEA">
          <w:rPr>
            <w:rFonts w:ascii="Lora" w:hAnsi="Lora"/>
            <w:sz w:val="16"/>
            <w:szCs w:val="16"/>
          </w:rPr>
          <w:tab/>
        </w:r>
        <w:r w:rsidRPr="00532113" w:rsidDel="006B2DEA">
          <w:rPr>
            <w:rFonts w:ascii="Lora" w:hAnsi="Lora"/>
            <w:sz w:val="16"/>
            <w:szCs w:val="16"/>
          </w:rPr>
          <w:tab/>
        </w:r>
        <w:r w:rsidRPr="00532113" w:rsidDel="006B2DEA">
          <w:rPr>
            <w:rFonts w:ascii="Lora" w:hAnsi="Lora"/>
            <w:sz w:val="16"/>
            <w:szCs w:val="16"/>
          </w:rPr>
          <w:tab/>
        </w:r>
        <w:r w:rsidRPr="00532113" w:rsidDel="006B2DEA">
          <w:rPr>
            <w:rFonts w:ascii="Lora" w:hAnsi="Lora"/>
            <w:sz w:val="16"/>
            <w:szCs w:val="16"/>
          </w:rPr>
          <w:tab/>
        </w:r>
      </w:del>
    </w:p>
    <w:p w14:paraId="36660C60" w14:textId="6102F115" w:rsidR="00121039" w:rsidRPr="00532113" w:rsidRDefault="00815F2A" w:rsidP="00121039">
      <w:pPr>
        <w:tabs>
          <w:tab w:val="left" w:pos="1440"/>
          <w:tab w:val="left" w:pos="2520"/>
        </w:tabs>
        <w:jc w:val="both"/>
        <w:rPr>
          <w:rFonts w:ascii="Lora" w:hAnsi="Lora"/>
          <w:sz w:val="16"/>
          <w:szCs w:val="16"/>
        </w:rPr>
      </w:pPr>
      <w:r w:rsidRPr="00532113">
        <w:rPr>
          <w:rFonts w:ascii="Lora" w:hAnsi="Lora"/>
          <w:noProof/>
          <w:sz w:val="16"/>
          <w:szCs w:val="16"/>
        </w:rPr>
        <w:drawing>
          <wp:anchor distT="0" distB="0" distL="114300" distR="114300" simplePos="0" relativeHeight="251662336" behindDoc="0" locked="0" layoutInCell="1" allowOverlap="1" wp14:anchorId="1ACE39EF" wp14:editId="74913374">
            <wp:simplePos x="0" y="0"/>
            <wp:positionH relativeFrom="column">
              <wp:posOffset>3079750</wp:posOffset>
            </wp:positionH>
            <wp:positionV relativeFrom="paragraph">
              <wp:posOffset>8159750</wp:posOffset>
            </wp:positionV>
            <wp:extent cx="939800" cy="367665"/>
            <wp:effectExtent l="0" t="0" r="0" b="0"/>
            <wp:wrapNone/>
            <wp:docPr id="10" name="Picture 2" descr="C:\Users\smay\Desktop\Stephan\signature_stephan M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y\Desktop\Stephan\signature_stephan M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2113">
        <w:rPr>
          <w:rFonts w:ascii="Lora" w:hAnsi="Lora"/>
          <w:noProof/>
          <w:sz w:val="16"/>
          <w:szCs w:val="16"/>
          <w:lang w:val="en-CA" w:eastAsia="en-CA"/>
        </w:rPr>
        <mc:AlternateContent>
          <mc:Choice Requires="wps">
            <w:drawing>
              <wp:anchor distT="0" distB="0" distL="114300" distR="114300" simplePos="0" relativeHeight="251659264" behindDoc="0" locked="0" layoutInCell="1" allowOverlap="1" wp14:anchorId="016FDABC" wp14:editId="3B271FDC">
                <wp:simplePos x="0" y="0"/>
                <wp:positionH relativeFrom="column">
                  <wp:posOffset>3140075</wp:posOffset>
                </wp:positionH>
                <wp:positionV relativeFrom="paragraph">
                  <wp:posOffset>135255</wp:posOffset>
                </wp:positionV>
                <wp:extent cx="2726055" cy="0"/>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AFCD1" id="AutoShape 9" o:spid="_x0000_s1026" type="#_x0000_t32" style="position:absolute;margin-left:247.25pt;margin-top:10.65pt;width:214.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"/>
            </w:pict>
          </mc:Fallback>
        </mc:AlternateContent>
      </w:r>
    </w:p>
    <w:p w14:paraId="64475636" w14:textId="73377A0F" w:rsidR="00097B4B" w:rsidRPr="00532113" w:rsidRDefault="00121039" w:rsidP="00DB53A2">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334C1B" w:rsidRPr="00532113">
        <w:rPr>
          <w:rFonts w:ascii="Lora" w:hAnsi="Lora"/>
          <w:sz w:val="16"/>
          <w:szCs w:val="16"/>
        </w:rPr>
        <w:t>Name</w:t>
      </w:r>
      <w:r w:rsidRPr="00532113">
        <w:rPr>
          <w:rFonts w:ascii="Lora" w:hAnsi="Lora"/>
          <w:sz w:val="16"/>
          <w:szCs w:val="16"/>
        </w:rPr>
        <w:t>:</w:t>
      </w:r>
      <w:ins w:id="23" w:author="Author">
        <w:r w:rsidR="006B2DEA">
          <w:rPr>
            <w:rFonts w:ascii="Lora" w:hAnsi="Lora"/>
            <w:sz w:val="16"/>
            <w:szCs w:val="16"/>
          </w:rPr>
          <w:t xml:space="preserve"> Emily Kochanowicz</w:t>
        </w:r>
      </w:ins>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p>
    <w:p w14:paraId="7C93BF38" w14:textId="30FC2D7E" w:rsidR="00097B4B" w:rsidRPr="00532113" w:rsidRDefault="00097B4B" w:rsidP="00DB53A2">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121039" w:rsidRPr="00532113">
        <w:rPr>
          <w:rFonts w:ascii="Lora" w:hAnsi="Lora"/>
          <w:sz w:val="16"/>
          <w:szCs w:val="16"/>
        </w:rPr>
        <w:t>Title:</w:t>
      </w:r>
      <w:r w:rsidR="00D96F8E">
        <w:rPr>
          <w:rFonts w:ascii="Lora" w:hAnsi="Lora"/>
          <w:sz w:val="16"/>
          <w:szCs w:val="16"/>
        </w:rPr>
        <w:t xml:space="preserve"> </w:t>
      </w:r>
      <w:ins w:id="24" w:author="Author">
        <w:r w:rsidR="006B2DEA">
          <w:rPr>
            <w:rFonts w:ascii="Lora" w:hAnsi="Lora"/>
            <w:sz w:val="16"/>
            <w:szCs w:val="16"/>
          </w:rPr>
          <w:t>Managing Director</w:t>
        </w:r>
      </w:ins>
      <w:r w:rsidR="00334C1B" w:rsidRPr="00532113">
        <w:rPr>
          <w:rFonts w:ascii="Lora" w:hAnsi="Lora"/>
          <w:sz w:val="16"/>
          <w:szCs w:val="16"/>
        </w:rPr>
        <w:tab/>
      </w:r>
      <w:r w:rsidR="00334C1B" w:rsidRPr="00532113">
        <w:rPr>
          <w:rFonts w:ascii="Lora" w:hAnsi="Lora"/>
          <w:sz w:val="16"/>
          <w:szCs w:val="16"/>
        </w:rPr>
        <w:tab/>
      </w:r>
      <w:r w:rsidR="00334C1B" w:rsidRPr="00532113">
        <w:rPr>
          <w:rFonts w:ascii="Lora" w:hAnsi="Lora"/>
          <w:sz w:val="16"/>
          <w:szCs w:val="16"/>
        </w:rPr>
        <w:tab/>
      </w:r>
    </w:p>
    <w:p w14:paraId="2A33F5AF" w14:textId="33ACFA90" w:rsidR="004D2FB6" w:rsidRPr="00532113" w:rsidRDefault="00097B4B" w:rsidP="00DB53A2">
      <w:pPr>
        <w:tabs>
          <w:tab w:val="left" w:pos="1440"/>
          <w:tab w:val="left" w:pos="2520"/>
        </w:tabs>
        <w:jc w:val="both"/>
        <w:rPr>
          <w:rFonts w:ascii="Lora" w:hAnsi="Lora"/>
          <w:sz w:val="16"/>
          <w:szCs w:val="16"/>
        </w:rPr>
      </w:pP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Pr="00532113">
        <w:rPr>
          <w:rFonts w:ascii="Lora" w:hAnsi="Lora"/>
          <w:sz w:val="16"/>
          <w:szCs w:val="16"/>
        </w:rPr>
        <w:tab/>
      </w:r>
      <w:r w:rsidR="00334C1B" w:rsidRPr="00532113">
        <w:rPr>
          <w:rFonts w:ascii="Lora" w:hAnsi="Lora"/>
          <w:sz w:val="16"/>
          <w:szCs w:val="16"/>
        </w:rPr>
        <w:t>Company:</w:t>
      </w:r>
      <w:r w:rsidR="00121039" w:rsidRPr="00532113">
        <w:rPr>
          <w:rFonts w:ascii="Lora" w:hAnsi="Lora"/>
          <w:sz w:val="16"/>
          <w:szCs w:val="16"/>
        </w:rPr>
        <w:t xml:space="preserve"> </w:t>
      </w:r>
      <w:ins w:id="25" w:author="Author">
        <w:r w:rsidR="006B2DEA">
          <w:rPr>
            <w:rFonts w:ascii="Lora" w:hAnsi="Lora"/>
            <w:sz w:val="16"/>
            <w:szCs w:val="16"/>
          </w:rPr>
          <w:t>JMC Investment LLC</w:t>
        </w:r>
      </w:ins>
    </w:p>
    <w:sectPr w:rsidR="004D2FB6" w:rsidRPr="00532113" w:rsidSect="00041E67">
      <w:headerReference w:type="default" r:id="rId13"/>
      <w:footerReference w:type="default" r:id="rId14"/>
      <w:type w:val="continuous"/>
      <w:pgSz w:w="12240" w:h="15840" w:code="1"/>
      <w:pgMar w:top="1530" w:right="720" w:bottom="990" w:left="720" w:header="720" w:footer="42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5720B" w14:textId="77777777" w:rsidR="00D04C89" w:rsidRDefault="00D04C89">
      <w:r>
        <w:separator/>
      </w:r>
    </w:p>
  </w:endnote>
  <w:endnote w:type="continuationSeparator" w:id="0">
    <w:p w14:paraId="7FCF2B20" w14:textId="77777777" w:rsidR="00D04C89" w:rsidRDefault="00D0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Malgun Gothic">
    <w:altName w:val="맑은 고딕"/>
    <w:panose1 w:val="020B0503020000020004"/>
    <w:charset w:val="81"/>
    <w:family w:val="swiss"/>
    <w:pitch w:val="variable"/>
    <w:sig w:usb0="9000002F" w:usb1="29D77CFB" w:usb2="00000012" w:usb3="00000000" w:csb0="00080001" w:csb1="00000000"/>
  </w:font>
  <w:font w:name="Palatino">
    <w:altName w:val="Book Antiqua"/>
    <w:charset w:val="4D"/>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47D15" w14:textId="78677727" w:rsidR="00DB53A2" w:rsidRDefault="00DB53A2">
    <w:pPr>
      <w:pStyle w:val="Footer"/>
    </w:pPr>
    <w:r>
      <w:rPr>
        <w:noProof/>
      </w:rPr>
      <w:drawing>
        <wp:inline distT="0" distB="0" distL="0" distR="0" wp14:anchorId="2EAED795" wp14:editId="53EAD23A">
          <wp:extent cx="1295400" cy="9343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0538" cy="94524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7BAEA" w14:textId="77777777" w:rsidR="00D04C89" w:rsidRDefault="00D04C89">
      <w:r>
        <w:separator/>
      </w:r>
    </w:p>
  </w:footnote>
  <w:footnote w:type="continuationSeparator" w:id="0">
    <w:p w14:paraId="0D2A0137" w14:textId="77777777" w:rsidR="00D04C89" w:rsidRDefault="00D04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A14F8" w14:textId="0DABC967" w:rsidR="003D6193" w:rsidRPr="00EF7372" w:rsidRDefault="00DB53A2" w:rsidP="00EF7372">
    <w:pPr>
      <w:widowControl w:val="0"/>
      <w:tabs>
        <w:tab w:val="left" w:pos="4400"/>
        <w:tab w:val="left" w:pos="9619"/>
      </w:tabs>
      <w:ind w:left="180" w:right="-980"/>
    </w:pPr>
    <w:r>
      <w:rPr>
        <w:noProof/>
      </w:rPr>
      <w:drawing>
        <wp:anchor distT="0" distB="0" distL="114300" distR="114300" simplePos="0" relativeHeight="251659264" behindDoc="1" locked="0" layoutInCell="1" allowOverlap="1" wp14:anchorId="3E83DE4D" wp14:editId="2A887703">
          <wp:simplePos x="0" y="0"/>
          <wp:positionH relativeFrom="margin">
            <wp:posOffset>5928360</wp:posOffset>
          </wp:positionH>
          <wp:positionV relativeFrom="paragraph">
            <wp:posOffset>-426720</wp:posOffset>
          </wp:positionV>
          <wp:extent cx="1012825" cy="10128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101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33B46" w14:textId="2D1159B9" w:rsidR="003D6193" w:rsidRDefault="003D6193">
    <w:pPr>
      <w:widowControl w:val="0"/>
      <w:tabs>
        <w:tab w:val="left" w:pos="4400"/>
        <w:tab w:val="left" w:pos="9619"/>
      </w:tabs>
      <w:ind w:left="180" w:right="-980"/>
      <w:rPr>
        <w:rFonts w:ascii="Palatino" w:hAnsi="Palatino"/>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37FAC"/>
    <w:multiLevelType w:val="hybridMultilevel"/>
    <w:tmpl w:val="3B385F28"/>
    <w:lvl w:ilvl="0" w:tplc="985EB39A">
      <w:start w:val="1"/>
      <w:numFmt w:val="decimal"/>
      <w:lvlText w:val="%1."/>
      <w:lvlJc w:val="left"/>
      <w:pPr>
        <w:ind w:left="540" w:hanging="540"/>
      </w:pPr>
      <w:rPr>
        <w:rFonts w:hint="default"/>
        <w:i w:val="0"/>
      </w:rPr>
    </w:lvl>
    <w:lvl w:ilvl="1" w:tplc="B64C00CA">
      <w:start w:val="1"/>
      <w:numFmt w:val="lowerLetter"/>
      <w:lvlText w:val="%2."/>
      <w:lvlJc w:val="left"/>
      <w:pPr>
        <w:ind w:left="1080" w:hanging="360"/>
      </w:pPr>
    </w:lvl>
    <w:lvl w:ilvl="2" w:tplc="80D28730" w:tentative="1">
      <w:start w:val="1"/>
      <w:numFmt w:val="lowerRoman"/>
      <w:lvlText w:val="%3."/>
      <w:lvlJc w:val="right"/>
      <w:pPr>
        <w:ind w:left="1800" w:hanging="180"/>
      </w:pPr>
    </w:lvl>
    <w:lvl w:ilvl="3" w:tplc="E668E206" w:tentative="1">
      <w:start w:val="1"/>
      <w:numFmt w:val="decimal"/>
      <w:lvlText w:val="%4."/>
      <w:lvlJc w:val="left"/>
      <w:pPr>
        <w:ind w:left="2520" w:hanging="360"/>
      </w:pPr>
    </w:lvl>
    <w:lvl w:ilvl="4" w:tplc="C16AA218" w:tentative="1">
      <w:start w:val="1"/>
      <w:numFmt w:val="lowerLetter"/>
      <w:lvlText w:val="%5."/>
      <w:lvlJc w:val="left"/>
      <w:pPr>
        <w:ind w:left="3240" w:hanging="360"/>
      </w:pPr>
    </w:lvl>
    <w:lvl w:ilvl="5" w:tplc="EF8EB84C" w:tentative="1">
      <w:start w:val="1"/>
      <w:numFmt w:val="lowerRoman"/>
      <w:lvlText w:val="%6."/>
      <w:lvlJc w:val="right"/>
      <w:pPr>
        <w:ind w:left="3960" w:hanging="180"/>
      </w:pPr>
    </w:lvl>
    <w:lvl w:ilvl="6" w:tplc="D1403256" w:tentative="1">
      <w:start w:val="1"/>
      <w:numFmt w:val="decimal"/>
      <w:lvlText w:val="%7."/>
      <w:lvlJc w:val="left"/>
      <w:pPr>
        <w:ind w:left="4680" w:hanging="360"/>
      </w:pPr>
    </w:lvl>
    <w:lvl w:ilvl="7" w:tplc="672A539C" w:tentative="1">
      <w:start w:val="1"/>
      <w:numFmt w:val="lowerLetter"/>
      <w:lvlText w:val="%8."/>
      <w:lvlJc w:val="left"/>
      <w:pPr>
        <w:ind w:left="5400" w:hanging="360"/>
      </w:pPr>
    </w:lvl>
    <w:lvl w:ilvl="8" w:tplc="124ADD50" w:tentative="1">
      <w:start w:val="1"/>
      <w:numFmt w:val="lowerRoman"/>
      <w:lvlText w:val="%9."/>
      <w:lvlJc w:val="right"/>
      <w:pPr>
        <w:ind w:left="6120" w:hanging="180"/>
      </w:pPr>
    </w:lvl>
  </w:abstractNum>
  <w:abstractNum w:abstractNumId="1" w15:restartNumberingAfterBreak="0">
    <w:nsid w:val="409E306B"/>
    <w:multiLevelType w:val="hybridMultilevel"/>
    <w:tmpl w:val="6AD87448"/>
    <w:lvl w:ilvl="0" w:tplc="820CACC4">
      <w:start w:val="1"/>
      <w:numFmt w:val="decimal"/>
      <w:lvlText w:val="%1."/>
      <w:lvlJc w:val="left"/>
      <w:pPr>
        <w:ind w:left="720" w:hanging="360"/>
      </w:pPr>
    </w:lvl>
    <w:lvl w:ilvl="1" w:tplc="45D2E5A6" w:tentative="1">
      <w:start w:val="1"/>
      <w:numFmt w:val="lowerLetter"/>
      <w:lvlText w:val="%2."/>
      <w:lvlJc w:val="left"/>
      <w:pPr>
        <w:ind w:left="1440" w:hanging="360"/>
      </w:pPr>
    </w:lvl>
    <w:lvl w:ilvl="2" w:tplc="B9740E50" w:tentative="1">
      <w:start w:val="1"/>
      <w:numFmt w:val="lowerRoman"/>
      <w:lvlText w:val="%3."/>
      <w:lvlJc w:val="right"/>
      <w:pPr>
        <w:ind w:left="2160" w:hanging="180"/>
      </w:pPr>
    </w:lvl>
    <w:lvl w:ilvl="3" w:tplc="7E7A98B2" w:tentative="1">
      <w:start w:val="1"/>
      <w:numFmt w:val="decimal"/>
      <w:lvlText w:val="%4."/>
      <w:lvlJc w:val="left"/>
      <w:pPr>
        <w:ind w:left="2880" w:hanging="360"/>
      </w:pPr>
    </w:lvl>
    <w:lvl w:ilvl="4" w:tplc="4CA239E8" w:tentative="1">
      <w:start w:val="1"/>
      <w:numFmt w:val="lowerLetter"/>
      <w:lvlText w:val="%5."/>
      <w:lvlJc w:val="left"/>
      <w:pPr>
        <w:ind w:left="3600" w:hanging="360"/>
      </w:pPr>
    </w:lvl>
    <w:lvl w:ilvl="5" w:tplc="E67EFC2A" w:tentative="1">
      <w:start w:val="1"/>
      <w:numFmt w:val="lowerRoman"/>
      <w:lvlText w:val="%6."/>
      <w:lvlJc w:val="right"/>
      <w:pPr>
        <w:ind w:left="4320" w:hanging="180"/>
      </w:pPr>
    </w:lvl>
    <w:lvl w:ilvl="6" w:tplc="63B8FD7A" w:tentative="1">
      <w:start w:val="1"/>
      <w:numFmt w:val="decimal"/>
      <w:lvlText w:val="%7."/>
      <w:lvlJc w:val="left"/>
      <w:pPr>
        <w:ind w:left="5040" w:hanging="360"/>
      </w:pPr>
    </w:lvl>
    <w:lvl w:ilvl="7" w:tplc="CD328446" w:tentative="1">
      <w:start w:val="1"/>
      <w:numFmt w:val="lowerLetter"/>
      <w:lvlText w:val="%8."/>
      <w:lvlJc w:val="left"/>
      <w:pPr>
        <w:ind w:left="5760" w:hanging="360"/>
      </w:pPr>
    </w:lvl>
    <w:lvl w:ilvl="8" w:tplc="19CE3418" w:tentative="1">
      <w:start w:val="1"/>
      <w:numFmt w:val="lowerRoman"/>
      <w:lvlText w:val="%9."/>
      <w:lvlJc w:val="right"/>
      <w:pPr>
        <w:ind w:left="6480" w:hanging="180"/>
      </w:pPr>
    </w:lvl>
  </w:abstractNum>
  <w:abstractNum w:abstractNumId="2" w15:restartNumberingAfterBreak="0">
    <w:nsid w:val="79A90E9E"/>
    <w:multiLevelType w:val="hybridMultilevel"/>
    <w:tmpl w:val="DEBED3D0"/>
    <w:lvl w:ilvl="0" w:tplc="BFB4F124">
      <w:start w:val="1"/>
      <w:numFmt w:val="decimal"/>
      <w:lvlText w:val="%1."/>
      <w:lvlJc w:val="left"/>
      <w:pPr>
        <w:ind w:left="540" w:hanging="540"/>
      </w:pPr>
      <w:rPr>
        <w:rFonts w:hint="default"/>
        <w:i w:val="0"/>
      </w:rPr>
    </w:lvl>
    <w:lvl w:ilvl="1" w:tplc="8214B4F6" w:tentative="1">
      <w:start w:val="1"/>
      <w:numFmt w:val="lowerLetter"/>
      <w:lvlText w:val="%2."/>
      <w:lvlJc w:val="left"/>
      <w:pPr>
        <w:ind w:left="1440" w:hanging="360"/>
      </w:pPr>
    </w:lvl>
    <w:lvl w:ilvl="2" w:tplc="E26AA8CE" w:tentative="1">
      <w:start w:val="1"/>
      <w:numFmt w:val="lowerRoman"/>
      <w:lvlText w:val="%3."/>
      <w:lvlJc w:val="right"/>
      <w:pPr>
        <w:ind w:left="2160" w:hanging="180"/>
      </w:pPr>
    </w:lvl>
    <w:lvl w:ilvl="3" w:tplc="6436D5A0" w:tentative="1">
      <w:start w:val="1"/>
      <w:numFmt w:val="decimal"/>
      <w:lvlText w:val="%4."/>
      <w:lvlJc w:val="left"/>
      <w:pPr>
        <w:ind w:left="2880" w:hanging="360"/>
      </w:pPr>
    </w:lvl>
    <w:lvl w:ilvl="4" w:tplc="D954E30C" w:tentative="1">
      <w:start w:val="1"/>
      <w:numFmt w:val="lowerLetter"/>
      <w:lvlText w:val="%5."/>
      <w:lvlJc w:val="left"/>
      <w:pPr>
        <w:ind w:left="3600" w:hanging="360"/>
      </w:pPr>
    </w:lvl>
    <w:lvl w:ilvl="5" w:tplc="E732E6E6" w:tentative="1">
      <w:start w:val="1"/>
      <w:numFmt w:val="lowerRoman"/>
      <w:lvlText w:val="%6."/>
      <w:lvlJc w:val="right"/>
      <w:pPr>
        <w:ind w:left="4320" w:hanging="180"/>
      </w:pPr>
    </w:lvl>
    <w:lvl w:ilvl="6" w:tplc="9586B3EC" w:tentative="1">
      <w:start w:val="1"/>
      <w:numFmt w:val="decimal"/>
      <w:lvlText w:val="%7."/>
      <w:lvlJc w:val="left"/>
      <w:pPr>
        <w:ind w:left="5040" w:hanging="360"/>
      </w:pPr>
    </w:lvl>
    <w:lvl w:ilvl="7" w:tplc="03A4007A" w:tentative="1">
      <w:start w:val="1"/>
      <w:numFmt w:val="lowerLetter"/>
      <w:lvlText w:val="%8."/>
      <w:lvlJc w:val="left"/>
      <w:pPr>
        <w:ind w:left="5760" w:hanging="360"/>
      </w:pPr>
    </w:lvl>
    <w:lvl w:ilvl="8" w:tplc="9514A716" w:tentative="1">
      <w:start w:val="1"/>
      <w:numFmt w:val="lowerRoman"/>
      <w:lvlText w:val="%9."/>
      <w:lvlJc w:val="right"/>
      <w:pPr>
        <w:ind w:left="6480" w:hanging="180"/>
      </w:pPr>
    </w:lvl>
  </w:abstractNum>
  <w:abstractNum w:abstractNumId="3" w15:restartNumberingAfterBreak="0">
    <w:nsid w:val="7FE07746"/>
    <w:multiLevelType w:val="hybridMultilevel"/>
    <w:tmpl w:val="05C82DEE"/>
    <w:lvl w:ilvl="0" w:tplc="DF80EB0E">
      <w:start w:val="1"/>
      <w:numFmt w:val="decimal"/>
      <w:lvlText w:val="%1."/>
      <w:lvlJc w:val="left"/>
      <w:pPr>
        <w:ind w:left="540" w:hanging="540"/>
      </w:pPr>
      <w:rPr>
        <w:rFonts w:hint="default"/>
        <w:i w:val="0"/>
      </w:rPr>
    </w:lvl>
    <w:lvl w:ilvl="1" w:tplc="0958BB96">
      <w:start w:val="1"/>
      <w:numFmt w:val="lowerLetter"/>
      <w:lvlText w:val="%2)"/>
      <w:lvlJc w:val="left"/>
      <w:pPr>
        <w:ind w:left="1080" w:hanging="360"/>
      </w:pPr>
    </w:lvl>
    <w:lvl w:ilvl="2" w:tplc="F24E3030">
      <w:start w:val="1"/>
      <w:numFmt w:val="lowerRoman"/>
      <w:lvlText w:val="%3."/>
      <w:lvlJc w:val="right"/>
      <w:pPr>
        <w:ind w:left="1800" w:hanging="180"/>
      </w:pPr>
    </w:lvl>
    <w:lvl w:ilvl="3" w:tplc="E88600AC" w:tentative="1">
      <w:start w:val="1"/>
      <w:numFmt w:val="decimal"/>
      <w:lvlText w:val="%4."/>
      <w:lvlJc w:val="left"/>
      <w:pPr>
        <w:ind w:left="2520" w:hanging="360"/>
      </w:pPr>
    </w:lvl>
    <w:lvl w:ilvl="4" w:tplc="15ACB670" w:tentative="1">
      <w:start w:val="1"/>
      <w:numFmt w:val="lowerLetter"/>
      <w:lvlText w:val="%5."/>
      <w:lvlJc w:val="left"/>
      <w:pPr>
        <w:ind w:left="3240" w:hanging="360"/>
      </w:pPr>
    </w:lvl>
    <w:lvl w:ilvl="5" w:tplc="6084FB26" w:tentative="1">
      <w:start w:val="1"/>
      <w:numFmt w:val="lowerRoman"/>
      <w:lvlText w:val="%6."/>
      <w:lvlJc w:val="right"/>
      <w:pPr>
        <w:ind w:left="3960" w:hanging="180"/>
      </w:pPr>
    </w:lvl>
    <w:lvl w:ilvl="6" w:tplc="98F8E17C" w:tentative="1">
      <w:start w:val="1"/>
      <w:numFmt w:val="decimal"/>
      <w:lvlText w:val="%7."/>
      <w:lvlJc w:val="left"/>
      <w:pPr>
        <w:ind w:left="4680" w:hanging="360"/>
      </w:pPr>
    </w:lvl>
    <w:lvl w:ilvl="7" w:tplc="0276DC48" w:tentative="1">
      <w:start w:val="1"/>
      <w:numFmt w:val="lowerLetter"/>
      <w:lvlText w:val="%8."/>
      <w:lvlJc w:val="left"/>
      <w:pPr>
        <w:ind w:left="5400" w:hanging="360"/>
      </w:pPr>
    </w:lvl>
    <w:lvl w:ilvl="8" w:tplc="468269D8" w:tentative="1">
      <w:start w:val="1"/>
      <w:numFmt w:val="lowerRoman"/>
      <w:lvlText w:val="%9."/>
      <w:lvlJc w:val="right"/>
      <w:pPr>
        <w:ind w:left="6120" w:hanging="180"/>
      </w:pPr>
    </w:lvl>
  </w:abstractNum>
  <w:num w:numId="1" w16cid:durableId="1862015308">
    <w:abstractNumId w:val="1"/>
  </w:num>
  <w:num w:numId="2" w16cid:durableId="1113089692">
    <w:abstractNumId w:val="0"/>
  </w:num>
  <w:num w:numId="3" w16cid:durableId="1359038205">
    <w:abstractNumId w:val="2"/>
  </w:num>
  <w:num w:numId="4" w16cid:durableId="1133595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52"/>
    <w:rsid w:val="000001F1"/>
    <w:rsid w:val="00010F16"/>
    <w:rsid w:val="00020783"/>
    <w:rsid w:val="00041E67"/>
    <w:rsid w:val="0006191D"/>
    <w:rsid w:val="000911DB"/>
    <w:rsid w:val="00097B4B"/>
    <w:rsid w:val="000A7AC6"/>
    <w:rsid w:val="000C20CE"/>
    <w:rsid w:val="000D7074"/>
    <w:rsid w:val="000D7B01"/>
    <w:rsid w:val="000E3F68"/>
    <w:rsid w:val="000E6559"/>
    <w:rsid w:val="000F25A5"/>
    <w:rsid w:val="001001AE"/>
    <w:rsid w:val="00121039"/>
    <w:rsid w:val="0012362D"/>
    <w:rsid w:val="00136BAC"/>
    <w:rsid w:val="001448F6"/>
    <w:rsid w:val="00146CCA"/>
    <w:rsid w:val="0017144A"/>
    <w:rsid w:val="001810BE"/>
    <w:rsid w:val="00194C17"/>
    <w:rsid w:val="001D11A9"/>
    <w:rsid w:val="001F7F7A"/>
    <w:rsid w:val="001F7FC2"/>
    <w:rsid w:val="00201A4F"/>
    <w:rsid w:val="00211DEC"/>
    <w:rsid w:val="00216E4B"/>
    <w:rsid w:val="00220E3D"/>
    <w:rsid w:val="002A0A88"/>
    <w:rsid w:val="002B365E"/>
    <w:rsid w:val="002E5698"/>
    <w:rsid w:val="002F0F37"/>
    <w:rsid w:val="002F615F"/>
    <w:rsid w:val="0032627A"/>
    <w:rsid w:val="00330CA2"/>
    <w:rsid w:val="00334C1B"/>
    <w:rsid w:val="0035176D"/>
    <w:rsid w:val="003551ED"/>
    <w:rsid w:val="003574AD"/>
    <w:rsid w:val="00360AC0"/>
    <w:rsid w:val="00360E4F"/>
    <w:rsid w:val="003A0EF9"/>
    <w:rsid w:val="003C18FC"/>
    <w:rsid w:val="003D5452"/>
    <w:rsid w:val="003D6193"/>
    <w:rsid w:val="003E5848"/>
    <w:rsid w:val="00415F96"/>
    <w:rsid w:val="00424A2A"/>
    <w:rsid w:val="00436ACC"/>
    <w:rsid w:val="00442486"/>
    <w:rsid w:val="00445393"/>
    <w:rsid w:val="00451417"/>
    <w:rsid w:val="00452E30"/>
    <w:rsid w:val="004801A4"/>
    <w:rsid w:val="0049390E"/>
    <w:rsid w:val="004A3134"/>
    <w:rsid w:val="004B7FB9"/>
    <w:rsid w:val="004C413F"/>
    <w:rsid w:val="004D108F"/>
    <w:rsid w:val="004D2FB6"/>
    <w:rsid w:val="004D6AED"/>
    <w:rsid w:val="00510A88"/>
    <w:rsid w:val="00520F8B"/>
    <w:rsid w:val="00523728"/>
    <w:rsid w:val="00527E6C"/>
    <w:rsid w:val="00532113"/>
    <w:rsid w:val="00543AFF"/>
    <w:rsid w:val="0056557B"/>
    <w:rsid w:val="00570824"/>
    <w:rsid w:val="00570954"/>
    <w:rsid w:val="005B1F38"/>
    <w:rsid w:val="005C1FC2"/>
    <w:rsid w:val="005C3A92"/>
    <w:rsid w:val="005D2721"/>
    <w:rsid w:val="005F6695"/>
    <w:rsid w:val="00616890"/>
    <w:rsid w:val="0062091C"/>
    <w:rsid w:val="00621B5E"/>
    <w:rsid w:val="0063276E"/>
    <w:rsid w:val="006450DC"/>
    <w:rsid w:val="00674689"/>
    <w:rsid w:val="00676C5A"/>
    <w:rsid w:val="006B2DEA"/>
    <w:rsid w:val="006C6704"/>
    <w:rsid w:val="006D098A"/>
    <w:rsid w:val="006E151C"/>
    <w:rsid w:val="006E71F9"/>
    <w:rsid w:val="00710C26"/>
    <w:rsid w:val="007371E7"/>
    <w:rsid w:val="007528F9"/>
    <w:rsid w:val="00782DB5"/>
    <w:rsid w:val="007B34AB"/>
    <w:rsid w:val="007C110A"/>
    <w:rsid w:val="00815F2A"/>
    <w:rsid w:val="00833701"/>
    <w:rsid w:val="00833941"/>
    <w:rsid w:val="00846137"/>
    <w:rsid w:val="00855442"/>
    <w:rsid w:val="00855A31"/>
    <w:rsid w:val="00863C04"/>
    <w:rsid w:val="00891C3C"/>
    <w:rsid w:val="008966A9"/>
    <w:rsid w:val="008A1DCC"/>
    <w:rsid w:val="008D3394"/>
    <w:rsid w:val="008E709E"/>
    <w:rsid w:val="008E7303"/>
    <w:rsid w:val="008F0DC9"/>
    <w:rsid w:val="008F1355"/>
    <w:rsid w:val="00972754"/>
    <w:rsid w:val="00976758"/>
    <w:rsid w:val="00991092"/>
    <w:rsid w:val="00992C4A"/>
    <w:rsid w:val="009A58B0"/>
    <w:rsid w:val="009B268B"/>
    <w:rsid w:val="00A04344"/>
    <w:rsid w:val="00A11D9F"/>
    <w:rsid w:val="00A26759"/>
    <w:rsid w:val="00A4550C"/>
    <w:rsid w:val="00A73CCA"/>
    <w:rsid w:val="00A76310"/>
    <w:rsid w:val="00A81F1B"/>
    <w:rsid w:val="00AC4B68"/>
    <w:rsid w:val="00AD6052"/>
    <w:rsid w:val="00AF5C1E"/>
    <w:rsid w:val="00B01666"/>
    <w:rsid w:val="00B02040"/>
    <w:rsid w:val="00B034B1"/>
    <w:rsid w:val="00B178B5"/>
    <w:rsid w:val="00B4668E"/>
    <w:rsid w:val="00B62924"/>
    <w:rsid w:val="00B7746C"/>
    <w:rsid w:val="00B8799D"/>
    <w:rsid w:val="00BA0172"/>
    <w:rsid w:val="00BB7C8D"/>
    <w:rsid w:val="00BC4CA7"/>
    <w:rsid w:val="00BD1C9D"/>
    <w:rsid w:val="00BD638A"/>
    <w:rsid w:val="00BF07BD"/>
    <w:rsid w:val="00BF3407"/>
    <w:rsid w:val="00BF4871"/>
    <w:rsid w:val="00BF4E35"/>
    <w:rsid w:val="00C14759"/>
    <w:rsid w:val="00C32260"/>
    <w:rsid w:val="00C80981"/>
    <w:rsid w:val="00C81711"/>
    <w:rsid w:val="00C84711"/>
    <w:rsid w:val="00CB1FA1"/>
    <w:rsid w:val="00CB702D"/>
    <w:rsid w:val="00CD11E8"/>
    <w:rsid w:val="00CD4372"/>
    <w:rsid w:val="00CD5742"/>
    <w:rsid w:val="00CE0374"/>
    <w:rsid w:val="00D028AD"/>
    <w:rsid w:val="00D02AC3"/>
    <w:rsid w:val="00D04C89"/>
    <w:rsid w:val="00D07EA6"/>
    <w:rsid w:val="00D11539"/>
    <w:rsid w:val="00D15744"/>
    <w:rsid w:val="00D15BB4"/>
    <w:rsid w:val="00D36175"/>
    <w:rsid w:val="00D844FC"/>
    <w:rsid w:val="00D91CE1"/>
    <w:rsid w:val="00D96F8E"/>
    <w:rsid w:val="00DB49F1"/>
    <w:rsid w:val="00DB4D21"/>
    <w:rsid w:val="00DB53A2"/>
    <w:rsid w:val="00DD2B87"/>
    <w:rsid w:val="00DD5F86"/>
    <w:rsid w:val="00DF1719"/>
    <w:rsid w:val="00E05BA8"/>
    <w:rsid w:val="00E0685F"/>
    <w:rsid w:val="00E1126B"/>
    <w:rsid w:val="00E16E43"/>
    <w:rsid w:val="00E228AA"/>
    <w:rsid w:val="00E319F7"/>
    <w:rsid w:val="00E379CE"/>
    <w:rsid w:val="00E37E02"/>
    <w:rsid w:val="00E41442"/>
    <w:rsid w:val="00E423D3"/>
    <w:rsid w:val="00E50601"/>
    <w:rsid w:val="00E55951"/>
    <w:rsid w:val="00E60277"/>
    <w:rsid w:val="00E95823"/>
    <w:rsid w:val="00EA6C06"/>
    <w:rsid w:val="00EB1DDD"/>
    <w:rsid w:val="00EF7372"/>
    <w:rsid w:val="00F95153"/>
    <w:rsid w:val="00F96D18"/>
    <w:rsid w:val="00FA32F3"/>
    <w:rsid w:val="00FA7583"/>
    <w:rsid w:val="00FE73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984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paragraph" w:styleId="Header">
    <w:name w:val="header"/>
    <w:basedOn w:val="Normal"/>
    <w:pPr>
      <w:tabs>
        <w:tab w:val="center" w:pos="4320"/>
        <w:tab w:val="right" w:pos="8640"/>
      </w:tabs>
    </w:pPr>
  </w:style>
  <w:style w:type="character" w:styleId="CommentReference">
    <w:name w:val="annotation reference"/>
    <w:rsid w:val="00436ACC"/>
    <w:rPr>
      <w:sz w:val="16"/>
      <w:szCs w:val="16"/>
    </w:rPr>
  </w:style>
  <w:style w:type="table" w:styleId="TableGrid">
    <w:name w:val="Table Grid"/>
    <w:basedOn w:val="TableNormal"/>
    <w:rsid w:val="002B3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02AC3"/>
    <w:pPr>
      <w:widowControl w:val="0"/>
      <w:overflowPunct/>
      <w:autoSpaceDE/>
      <w:autoSpaceDN/>
      <w:adjustRightInd/>
      <w:spacing w:after="240"/>
      <w:jc w:val="both"/>
      <w:textAlignment w:val="auto"/>
    </w:pPr>
    <w:rPr>
      <w:rFonts w:ascii="Times New Roman" w:hAnsi="Times New Roman"/>
      <w:szCs w:val="24"/>
      <w:lang w:val="en-CA"/>
    </w:rPr>
  </w:style>
  <w:style w:type="character" w:customStyle="1" w:styleId="BodyTextChar">
    <w:name w:val="Body Text Char"/>
    <w:link w:val="BodyText"/>
    <w:rsid w:val="00D02AC3"/>
    <w:rPr>
      <w:rFonts w:ascii="Times New Roman" w:hAnsi="Times New Roman"/>
      <w:sz w:val="24"/>
      <w:szCs w:val="24"/>
      <w:lang w:eastAsia="en-US"/>
    </w:rPr>
  </w:style>
  <w:style w:type="paragraph" w:styleId="CommentText">
    <w:name w:val="annotation text"/>
    <w:basedOn w:val="Normal"/>
    <w:link w:val="CommentTextChar"/>
    <w:rsid w:val="00436ACC"/>
    <w:rPr>
      <w:sz w:val="20"/>
    </w:rPr>
  </w:style>
  <w:style w:type="character" w:customStyle="1" w:styleId="CommentTextChar">
    <w:name w:val="Comment Text Char"/>
    <w:link w:val="CommentText"/>
    <w:rsid w:val="00436ACC"/>
    <w:rPr>
      <w:lang w:val="en-US" w:eastAsia="en-US"/>
    </w:rPr>
  </w:style>
  <w:style w:type="paragraph" w:styleId="CommentSubject">
    <w:name w:val="annotation subject"/>
    <w:basedOn w:val="CommentText"/>
    <w:next w:val="CommentText"/>
    <w:link w:val="CommentSubjectChar"/>
    <w:rsid w:val="00436ACC"/>
    <w:rPr>
      <w:b/>
      <w:bCs/>
    </w:rPr>
  </w:style>
  <w:style w:type="character" w:customStyle="1" w:styleId="CommentSubjectChar">
    <w:name w:val="Comment Subject Char"/>
    <w:link w:val="CommentSubject"/>
    <w:rsid w:val="00436ACC"/>
    <w:rPr>
      <w:b/>
      <w:bCs/>
      <w:lang w:val="en-US" w:eastAsia="en-US"/>
    </w:rPr>
  </w:style>
  <w:style w:type="paragraph" w:styleId="BalloonText">
    <w:name w:val="Balloon Text"/>
    <w:basedOn w:val="Normal"/>
    <w:link w:val="BalloonTextChar"/>
    <w:rsid w:val="00436ACC"/>
    <w:rPr>
      <w:rFonts w:ascii="Segoe UI" w:hAnsi="Segoe UI" w:cs="Segoe UI"/>
      <w:sz w:val="18"/>
      <w:szCs w:val="18"/>
    </w:rPr>
  </w:style>
  <w:style w:type="character" w:customStyle="1" w:styleId="BalloonTextChar">
    <w:name w:val="Balloon Text Char"/>
    <w:link w:val="BalloonText"/>
    <w:rsid w:val="00436ACC"/>
    <w:rPr>
      <w:rFonts w:ascii="Segoe UI" w:hAnsi="Segoe UI" w:cs="Segoe UI"/>
      <w:sz w:val="18"/>
      <w:szCs w:val="18"/>
      <w:lang w:val="en-US" w:eastAsia="en-US"/>
    </w:rPr>
  </w:style>
  <w:style w:type="character" w:customStyle="1" w:styleId="FooterChar">
    <w:name w:val="Footer Char"/>
    <w:link w:val="Footer"/>
    <w:rsid w:val="00D36175"/>
    <w:rPr>
      <w:sz w:val="24"/>
      <w:lang w:val="en-US" w:eastAsia="en-US"/>
    </w:rPr>
  </w:style>
  <w:style w:type="paragraph" w:customStyle="1" w:styleId="MacPacTrailer">
    <w:name w:val="MacPac Trailer"/>
    <w:rsid w:val="00415F96"/>
    <w:pPr>
      <w:widowControl w:val="0"/>
      <w:spacing w:line="200" w:lineRule="exact"/>
    </w:pPr>
    <w:rPr>
      <w:rFonts w:ascii="Arial" w:hAnsi="Arial"/>
      <w:sz w:val="16"/>
      <w:szCs w:val="22"/>
    </w:rPr>
  </w:style>
  <w:style w:type="character" w:styleId="PlaceholderText">
    <w:name w:val="Placeholder Text"/>
    <w:uiPriority w:val="99"/>
    <w:semiHidden/>
    <w:rsid w:val="00D36175"/>
    <w:rPr>
      <w:color w:val="808080"/>
    </w:rPr>
  </w:style>
  <w:style w:type="paragraph" w:styleId="Revision">
    <w:name w:val="Revision"/>
    <w:hidden/>
    <w:uiPriority w:val="99"/>
    <w:semiHidden/>
    <w:rsid w:val="006B2DEA"/>
    <w:rPr>
      <w:sz w:val="24"/>
    </w:rPr>
  </w:style>
  <w:style w:type="paragraph" w:styleId="ListParagraph">
    <w:name w:val="List Paragraph"/>
    <w:basedOn w:val="Normal"/>
    <w:uiPriority w:val="34"/>
    <w:qFormat/>
    <w:rsid w:val="006B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35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cid:image001.png@01D99317.F973D87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23072b-6a77-4c12-847c-180ae4719c1f">
      <Terms xmlns="http://schemas.microsoft.com/office/infopath/2007/PartnerControls"/>
    </lcf76f155ced4ddcb4097134ff3c332f>
    <TaxCatchAll xmlns="2882e040-299a-47f8-973d-6bda16cd96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A89B7F2EF4A14DB09D7C7D99289606" ma:contentTypeVersion="19" ma:contentTypeDescription="Create a new document." ma:contentTypeScope="" ma:versionID="d852f0ee9ace8736a6586c246e3139b2">
  <xsd:schema xmlns:xsd="http://www.w3.org/2001/XMLSchema" xmlns:xs="http://www.w3.org/2001/XMLSchema" xmlns:p="http://schemas.microsoft.com/office/2006/metadata/properties" xmlns:ns2="6f23072b-6a77-4c12-847c-180ae4719c1f" xmlns:ns3="2882e040-299a-47f8-973d-6bda16cd96fe" targetNamespace="http://schemas.microsoft.com/office/2006/metadata/properties" ma:root="true" ma:fieldsID="b56f60dfdd3a7d9a2357c917708dbbc8" ns2:_="" ns3:_="">
    <xsd:import namespace="6f23072b-6a77-4c12-847c-180ae4719c1f"/>
    <xsd:import namespace="2882e040-299a-47f8-973d-6bda16cd96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3072b-6a77-4c12-847c-180ae471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815d1d4-80bd-44dc-b36d-54dfde0bb0a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82e040-299a-47f8-973d-6bda16cd96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82a3f13-e1c3-4242-a4f9-8479e64ef8f7}" ma:internalName="TaxCatchAll" ma:showField="CatchAllData" ma:web="2882e040-299a-47f8-973d-6bda16cd9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1E3472-6B05-45C9-B71C-12AA080665AE}">
  <ds:schemaRefs>
    <ds:schemaRef ds:uri="http://schemas.microsoft.com/office/2006/metadata/properties"/>
    <ds:schemaRef ds:uri="http://schemas.microsoft.com/office/infopath/2007/PartnerControls"/>
    <ds:schemaRef ds:uri="6f23072b-6a77-4c12-847c-180ae4719c1f"/>
    <ds:schemaRef ds:uri="2882e040-299a-47f8-973d-6bda16cd96fe"/>
  </ds:schemaRefs>
</ds:datastoreItem>
</file>

<file path=customXml/itemProps2.xml><?xml version="1.0" encoding="utf-8"?>
<ds:datastoreItem xmlns:ds="http://schemas.openxmlformats.org/officeDocument/2006/customXml" ds:itemID="{CFAAABDE-37D6-4FFD-BB79-A89169164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3072b-6a77-4c12-847c-180ae4719c1f"/>
    <ds:schemaRef ds:uri="2882e040-299a-47f8-973d-6bda16cd9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97F3ED-98FD-4887-9470-5F0113CB35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1900-01-01T05:00:00Z</cp:lastPrinted>
  <dcterms:created xsi:type="dcterms:W3CDTF">2024-10-16T21:37:00Z</dcterms:created>
  <dcterms:modified xsi:type="dcterms:W3CDTF">2024-10-21T13:22:00Z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0x0101005EA89B7F2EF4A14DB09D7C7D99289606</vt:lpwstr>
  </property>
  <property fmtid="{D5CDD505-2E9C-101B-9397-08002B2CF9AE}" pid="3" name="MediaServiceImageTags">
    <vt:lpwstr/>
  </property>
</Properties>
</file>